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9AB1" w14:textId="638EF805" w:rsidR="00721C21" w:rsidRDefault="00ED55F7" w:rsidP="00ED55F7">
      <w:pPr>
        <w:jc w:val="center"/>
      </w:pPr>
      <w:r>
        <w:rPr>
          <w:noProof/>
        </w:rPr>
        <w:drawing>
          <wp:inline distT="0" distB="0" distL="0" distR="0" wp14:anchorId="735736C1" wp14:editId="0B15AFA9">
            <wp:extent cx="4774501" cy="4450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54" cy="445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BB51" w14:textId="35981B05" w:rsidR="00ED55F7" w:rsidRDefault="00ED55F7" w:rsidP="00ED55F7">
      <w:pPr>
        <w:jc w:val="center"/>
      </w:pPr>
    </w:p>
    <w:p w14:paraId="27516DC1" w14:textId="78E9D0A9" w:rsidR="00ED55F7" w:rsidRDefault="00ED55F7" w:rsidP="00ED55F7">
      <w:pPr>
        <w:jc w:val="center"/>
        <w:rPr>
          <w:b/>
          <w:bCs/>
          <w:sz w:val="28"/>
          <w:szCs w:val="28"/>
        </w:rPr>
      </w:pPr>
    </w:p>
    <w:p w14:paraId="3CF6DFED" w14:textId="77777777" w:rsidR="00ED55F7" w:rsidRDefault="00ED55F7" w:rsidP="00ED55F7">
      <w:pPr>
        <w:jc w:val="center"/>
        <w:rPr>
          <w:b/>
          <w:bCs/>
          <w:sz w:val="28"/>
          <w:szCs w:val="28"/>
        </w:rPr>
      </w:pPr>
    </w:p>
    <w:p w14:paraId="5DC3A0E1" w14:textId="7D0FEA72" w:rsidR="00ED55F7" w:rsidRDefault="00ED55F7" w:rsidP="00ED55F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Submitted by: </w:t>
      </w:r>
      <w:r>
        <w:rPr>
          <w:sz w:val="28"/>
          <w:szCs w:val="28"/>
        </w:rPr>
        <w:t>Abdul Rauf</w:t>
      </w:r>
    </w:p>
    <w:p w14:paraId="66A2190A" w14:textId="3624F246" w:rsidR="00ED55F7" w:rsidRDefault="00ED55F7" w:rsidP="00ED55F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Roll no: </w:t>
      </w:r>
      <w:r>
        <w:rPr>
          <w:sz w:val="28"/>
          <w:szCs w:val="28"/>
        </w:rPr>
        <w:t>22-10586</w:t>
      </w:r>
    </w:p>
    <w:p w14:paraId="426F4504" w14:textId="7492F5BB" w:rsidR="00ED55F7" w:rsidRDefault="00ED55F7" w:rsidP="00ED55F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Course: </w:t>
      </w:r>
      <w:r>
        <w:rPr>
          <w:sz w:val="28"/>
          <w:szCs w:val="28"/>
        </w:rPr>
        <w:t>COMP351 A</w:t>
      </w:r>
    </w:p>
    <w:p w14:paraId="44E9FD65" w14:textId="0AACB4A7" w:rsidR="00ED55F7" w:rsidRDefault="00ED55F7" w:rsidP="00ED55F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Assignment: </w:t>
      </w:r>
      <w:r>
        <w:rPr>
          <w:sz w:val="28"/>
          <w:szCs w:val="28"/>
        </w:rPr>
        <w:t>Assignment 1</w:t>
      </w:r>
    </w:p>
    <w:p w14:paraId="1E9B3141" w14:textId="65F95CBD" w:rsidR="00ED55F7" w:rsidRDefault="00ED55F7" w:rsidP="00ED55F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sz w:val="28"/>
          <w:szCs w:val="28"/>
        </w:rPr>
        <w:t>Saad Saleem</w:t>
      </w:r>
    </w:p>
    <w:p w14:paraId="2A67B01A" w14:textId="66DBAF6F" w:rsidR="00ED55F7" w:rsidRDefault="00ED55F7" w:rsidP="00ED55F7">
      <w:pPr>
        <w:jc w:val="center"/>
        <w:rPr>
          <w:sz w:val="28"/>
          <w:szCs w:val="28"/>
        </w:rPr>
      </w:pPr>
    </w:p>
    <w:p w14:paraId="14E614F0" w14:textId="59BDE5F8" w:rsidR="00ED55F7" w:rsidRDefault="00ED55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EAFEAE" w14:textId="77777777" w:rsidR="0033160C" w:rsidRPr="00EB4FEE" w:rsidRDefault="00ED55F7" w:rsidP="00045404">
      <w:pPr>
        <w:jc w:val="both"/>
        <w:rPr>
          <w:ins w:id="0" w:author="ABDUL RAUF" w:date="2022-05-14T21:50:00Z"/>
          <w:b/>
          <w:bCs/>
          <w:sz w:val="24"/>
          <w:szCs w:val="24"/>
        </w:rPr>
        <w:pPrChange w:id="1" w:author="ABDUL RAUF" w:date="2022-05-14T21:57:00Z">
          <w:pPr/>
        </w:pPrChange>
      </w:pPr>
      <w:r w:rsidRPr="00EB4FEE">
        <w:rPr>
          <w:b/>
          <w:bCs/>
          <w:sz w:val="24"/>
          <w:szCs w:val="24"/>
        </w:rPr>
        <w:lastRenderedPageBreak/>
        <w:t>Proble</w:t>
      </w:r>
      <w:ins w:id="2" w:author="ABDUL RAUF" w:date="2022-05-14T21:50:00Z">
        <w:r w:rsidRPr="00EB4FEE">
          <w:rPr>
            <w:b/>
            <w:bCs/>
            <w:sz w:val="24"/>
            <w:szCs w:val="24"/>
          </w:rPr>
          <w:t xml:space="preserve">m Statement: </w:t>
        </w:r>
      </w:ins>
    </w:p>
    <w:p w14:paraId="652C506E" w14:textId="4727C5B3" w:rsidR="00ED55F7" w:rsidRPr="00EB4FEE" w:rsidRDefault="00ED55F7" w:rsidP="00045404">
      <w:pPr>
        <w:ind w:firstLine="720"/>
        <w:jc w:val="both"/>
        <w:rPr>
          <w:ins w:id="3" w:author="ABDUL RAUF" w:date="2022-05-14T21:51:00Z"/>
          <w:sz w:val="24"/>
          <w:szCs w:val="24"/>
          <w:rPrChange w:id="4" w:author="ABDUL RAUF" w:date="2022-05-14T22:00:00Z">
            <w:rPr>
              <w:ins w:id="5" w:author="ABDUL RAUF" w:date="2022-05-14T21:51:00Z"/>
            </w:rPr>
          </w:rPrChange>
        </w:rPr>
        <w:pPrChange w:id="6" w:author="ABDUL RAUF" w:date="2022-05-14T21:57:00Z">
          <w:pPr>
            <w:ind w:firstLine="720"/>
          </w:pPr>
        </w:pPrChange>
      </w:pPr>
      <w:ins w:id="7" w:author="ABDUL RAUF" w:date="2022-05-14T21:50:00Z">
        <w:r w:rsidRPr="00EB4FEE">
          <w:rPr>
            <w:sz w:val="24"/>
            <w:szCs w:val="24"/>
            <w:rPrChange w:id="8" w:author="ABDUL RAUF" w:date="2022-05-14T22:00:00Z">
              <w:rPr>
                <w:b/>
                <w:bCs/>
                <w:sz w:val="24"/>
                <w:szCs w:val="24"/>
              </w:rPr>
            </w:rPrChange>
          </w:rPr>
          <w:t xml:space="preserve">You need to write at least five automated test cases using unit testing framework of any language of your choice. You also need to create a testing suite. All the test cases should be executed individually </w:t>
        </w:r>
      </w:ins>
      <w:ins w:id="9" w:author="ABDUL RAUF" w:date="2022-05-14T21:51:00Z">
        <w:r w:rsidR="0033160C" w:rsidRPr="00EB4FEE">
          <w:rPr>
            <w:sz w:val="24"/>
            <w:szCs w:val="24"/>
            <w:rPrChange w:id="10" w:author="ABDUL RAUF" w:date="2022-05-14T22:00:00Z">
              <w:rPr/>
            </w:rPrChange>
          </w:rPr>
          <w:t>and</w:t>
        </w:r>
      </w:ins>
      <w:ins w:id="11" w:author="ABDUL RAUF" w:date="2022-05-14T21:50:00Z">
        <w:r w:rsidRPr="00EB4FEE">
          <w:rPr>
            <w:sz w:val="24"/>
            <w:szCs w:val="24"/>
            <w:rPrChange w:id="12" w:author="ABDUL RAUF" w:date="2022-05-14T22:00:00Z">
              <w:rPr>
                <w:b/>
                <w:bCs/>
                <w:sz w:val="24"/>
                <w:szCs w:val="24"/>
              </w:rPr>
            </w:rPrChange>
          </w:rPr>
          <w:t xml:space="preserve"> under one test suite. You can use any programs / software system of your choice for testing </w:t>
        </w:r>
      </w:ins>
      <w:ins w:id="13" w:author="ABDUL RAUF" w:date="2022-05-14T21:51:00Z">
        <w:r w:rsidR="0033160C" w:rsidRPr="00EB4FEE">
          <w:rPr>
            <w:sz w:val="24"/>
            <w:szCs w:val="24"/>
            <w:rPrChange w:id="14" w:author="ABDUL RAUF" w:date="2022-05-14T22:00:00Z">
              <w:rPr/>
            </w:rPrChange>
          </w:rPr>
          <w:t>e.g.,</w:t>
        </w:r>
      </w:ins>
      <w:ins w:id="15" w:author="ABDUL RAUF" w:date="2022-05-14T21:50:00Z">
        <w:r w:rsidRPr="00EB4FEE">
          <w:rPr>
            <w:sz w:val="24"/>
            <w:szCs w:val="24"/>
            <w:rPrChange w:id="16" w:author="ABDUL RAUF" w:date="2022-05-14T22:00:00Z">
              <w:rPr>
                <w:b/>
                <w:bCs/>
                <w:sz w:val="24"/>
                <w:szCs w:val="24"/>
              </w:rPr>
            </w:rPrChange>
          </w:rPr>
          <w:t xml:space="preserve"> Junit for Java code, PYunit for Python code, PHPUnit for PHP code, etc. </w:t>
        </w:r>
      </w:ins>
      <w:del w:id="17" w:author="ABDUL RAUF" w:date="2022-05-14T21:50:00Z">
        <w:r w:rsidRPr="00EB4FEE" w:rsidDel="00ED55F7">
          <w:rPr>
            <w:sz w:val="24"/>
            <w:szCs w:val="24"/>
            <w:rPrChange w:id="18" w:author="ABDUL RAUF" w:date="2022-05-14T22:00:00Z">
              <w:rPr>
                <w:b/>
                <w:bCs/>
                <w:sz w:val="24"/>
                <w:szCs w:val="24"/>
              </w:rPr>
            </w:rPrChange>
          </w:rPr>
          <w:delText>asdas</w:delText>
        </w:r>
      </w:del>
      <w:del w:id="19" w:author="ABDUL RAUF" w:date="2022-05-14T21:48:00Z">
        <w:r w:rsidRPr="00EB4FEE" w:rsidDel="00ED55F7">
          <w:rPr>
            <w:sz w:val="24"/>
            <w:szCs w:val="24"/>
            <w:rPrChange w:id="20" w:author="ABDUL RAUF" w:date="2022-05-14T22:00:00Z">
              <w:rPr>
                <w:b/>
                <w:bCs/>
                <w:sz w:val="24"/>
                <w:szCs w:val="24"/>
              </w:rPr>
            </w:rPrChange>
          </w:rPr>
          <w:delText>,</w:delText>
        </w:r>
      </w:del>
    </w:p>
    <w:p w14:paraId="1EA8C7DA" w14:textId="14DEE069" w:rsidR="0033160C" w:rsidRPr="00EB4FEE" w:rsidRDefault="0033160C" w:rsidP="00045404">
      <w:pPr>
        <w:jc w:val="both"/>
        <w:rPr>
          <w:ins w:id="21" w:author="ABDUL RAUF" w:date="2022-05-14T21:52:00Z"/>
          <w:sz w:val="24"/>
          <w:szCs w:val="24"/>
          <w:rPrChange w:id="22" w:author="ABDUL RAUF" w:date="2022-05-14T22:00:00Z">
            <w:rPr>
              <w:ins w:id="23" w:author="ABDUL RAUF" w:date="2022-05-14T21:52:00Z"/>
            </w:rPr>
          </w:rPrChange>
        </w:rPr>
        <w:pPrChange w:id="24" w:author="ABDUL RAUF" w:date="2022-05-14T21:57:00Z">
          <w:pPr/>
        </w:pPrChange>
      </w:pPr>
    </w:p>
    <w:p w14:paraId="4553E9EC" w14:textId="33EAB102" w:rsidR="0033160C" w:rsidRPr="00EB4FEE" w:rsidRDefault="0033160C" w:rsidP="00045404">
      <w:pPr>
        <w:jc w:val="both"/>
        <w:rPr>
          <w:ins w:id="25" w:author="ABDUL RAUF" w:date="2022-05-14T21:52:00Z"/>
          <w:b/>
          <w:bCs/>
          <w:sz w:val="24"/>
          <w:szCs w:val="24"/>
          <w:rPrChange w:id="26" w:author="ABDUL RAUF" w:date="2022-05-14T22:00:00Z">
            <w:rPr>
              <w:ins w:id="27" w:author="ABDUL RAUF" w:date="2022-05-14T21:52:00Z"/>
              <w:b/>
              <w:bCs/>
            </w:rPr>
          </w:rPrChange>
        </w:rPr>
        <w:pPrChange w:id="28" w:author="ABDUL RAUF" w:date="2022-05-14T21:57:00Z">
          <w:pPr/>
        </w:pPrChange>
      </w:pPr>
      <w:ins w:id="29" w:author="ABDUL RAUF" w:date="2022-05-14T21:53:00Z">
        <w:r w:rsidRPr="00EB4FEE">
          <w:rPr>
            <w:b/>
            <w:bCs/>
            <w:sz w:val="24"/>
            <w:szCs w:val="24"/>
            <w:rPrChange w:id="30" w:author="ABDUL RAUF" w:date="2022-05-14T22:00:00Z">
              <w:rPr>
                <w:b/>
                <w:bCs/>
              </w:rPr>
            </w:rPrChange>
          </w:rPr>
          <w:t>Target</w:t>
        </w:r>
      </w:ins>
      <w:ins w:id="31" w:author="ABDUL RAUF" w:date="2022-05-14T21:59:00Z">
        <w:r w:rsidR="00ED6544" w:rsidRPr="00EB4FEE">
          <w:rPr>
            <w:b/>
            <w:bCs/>
            <w:sz w:val="24"/>
            <w:szCs w:val="24"/>
            <w:rPrChange w:id="32" w:author="ABDUL RAUF" w:date="2022-05-14T22:00:00Z">
              <w:rPr>
                <w:b/>
                <w:bCs/>
              </w:rPr>
            </w:rPrChange>
          </w:rPr>
          <w:t xml:space="preserve"> program</w:t>
        </w:r>
      </w:ins>
      <w:ins w:id="33" w:author="ABDUL RAUF" w:date="2022-05-14T21:52:00Z">
        <w:r w:rsidRPr="00EB4FEE">
          <w:rPr>
            <w:b/>
            <w:bCs/>
            <w:sz w:val="24"/>
            <w:szCs w:val="24"/>
            <w:rPrChange w:id="34" w:author="ABDUL RAUF" w:date="2022-05-14T22:00:00Z">
              <w:rPr>
                <w:b/>
                <w:bCs/>
              </w:rPr>
            </w:rPrChange>
          </w:rPr>
          <w:t xml:space="preserve">: </w:t>
        </w:r>
      </w:ins>
    </w:p>
    <w:p w14:paraId="20E0ADFC" w14:textId="3F80D772" w:rsidR="00045404" w:rsidRPr="00EB4FEE" w:rsidRDefault="0033160C" w:rsidP="00045404">
      <w:pPr>
        <w:jc w:val="both"/>
        <w:rPr>
          <w:ins w:id="35" w:author="ABDUL RAUF" w:date="2022-05-14T21:56:00Z"/>
          <w:sz w:val="24"/>
          <w:szCs w:val="24"/>
          <w:rPrChange w:id="36" w:author="ABDUL RAUF" w:date="2022-05-14T22:00:00Z">
            <w:rPr>
              <w:ins w:id="37" w:author="ABDUL RAUF" w:date="2022-05-14T21:56:00Z"/>
            </w:rPr>
          </w:rPrChange>
        </w:rPr>
        <w:pPrChange w:id="38" w:author="ABDUL RAUF" w:date="2022-05-14T21:57:00Z">
          <w:pPr/>
        </w:pPrChange>
      </w:pPr>
      <w:ins w:id="39" w:author="ABDUL RAUF" w:date="2022-05-14T21:52:00Z">
        <w:r w:rsidRPr="00EB4FEE">
          <w:rPr>
            <w:b/>
            <w:bCs/>
            <w:sz w:val="24"/>
            <w:szCs w:val="24"/>
            <w:rPrChange w:id="40" w:author="ABDUL RAUF" w:date="2022-05-14T22:00:00Z">
              <w:rPr>
                <w:b/>
                <w:bCs/>
              </w:rPr>
            </w:rPrChange>
          </w:rPr>
          <w:tab/>
        </w:r>
      </w:ins>
      <w:ins w:id="41" w:author="ABDUL RAUF" w:date="2022-05-14T21:53:00Z">
        <w:r w:rsidRPr="00EB4FEE">
          <w:rPr>
            <w:sz w:val="24"/>
            <w:szCs w:val="24"/>
            <w:rPrChange w:id="42" w:author="ABDUL RAUF" w:date="2022-05-14T22:00:00Z">
              <w:rPr/>
            </w:rPrChange>
          </w:rPr>
          <w:t xml:space="preserve">The </w:t>
        </w:r>
      </w:ins>
      <w:ins w:id="43" w:author="ABDUL RAUF" w:date="2022-05-14T21:54:00Z">
        <w:r w:rsidRPr="00EB4FEE">
          <w:rPr>
            <w:sz w:val="24"/>
            <w:szCs w:val="24"/>
            <w:rPrChange w:id="44" w:author="ABDUL RAUF" w:date="2022-05-14T22:00:00Z">
              <w:rPr/>
            </w:rPrChange>
          </w:rPr>
          <w:t>testing target of this assignment is a python program named</w:t>
        </w:r>
      </w:ins>
      <w:ins w:id="45" w:author="ABDUL RAUF" w:date="2022-05-14T21:55:00Z">
        <w:r w:rsidRPr="00EB4FEE">
          <w:rPr>
            <w:sz w:val="24"/>
            <w:szCs w:val="24"/>
            <w:rPrChange w:id="46" w:author="ABDUL RAUF" w:date="2022-05-14T22:00:00Z">
              <w:rPr/>
            </w:rPrChange>
          </w:rPr>
          <w:t xml:space="preserve"> as </w:t>
        </w:r>
        <w:r w:rsidRPr="00EB4FEE">
          <w:rPr>
            <w:b/>
            <w:bCs/>
            <w:sz w:val="24"/>
            <w:szCs w:val="24"/>
            <w:rPrChange w:id="47" w:author="ABDUL RAUF" w:date="2022-05-14T22:00:00Z">
              <w:rPr>
                <w:b/>
                <w:bCs/>
              </w:rPr>
            </w:rPrChange>
          </w:rPr>
          <w:t>project.py</w:t>
        </w:r>
        <w:r w:rsidRPr="00EB4FEE">
          <w:rPr>
            <w:sz w:val="24"/>
            <w:szCs w:val="24"/>
            <w:rPrChange w:id="48" w:author="ABDUL RAUF" w:date="2022-05-14T22:00:00Z">
              <w:rPr/>
            </w:rPrChange>
          </w:rPr>
          <w:t xml:space="preserve"> located in the ./code folder. This program </w:t>
        </w:r>
      </w:ins>
      <w:ins w:id="49" w:author="ABDUL RAUF" w:date="2022-05-14T21:56:00Z">
        <w:r w:rsidR="00045404" w:rsidRPr="00EB4FEE">
          <w:rPr>
            <w:sz w:val="24"/>
            <w:szCs w:val="24"/>
            <w:rPrChange w:id="50" w:author="ABDUL RAUF" w:date="2022-05-14T22:00:00Z">
              <w:rPr/>
            </w:rPrChange>
          </w:rPr>
          <w:t>consists</w:t>
        </w:r>
      </w:ins>
      <w:ins w:id="51" w:author="ABDUL RAUF" w:date="2022-05-14T21:55:00Z">
        <w:r w:rsidRPr="00EB4FEE">
          <w:rPr>
            <w:sz w:val="24"/>
            <w:szCs w:val="24"/>
            <w:rPrChange w:id="52" w:author="ABDUL RAUF" w:date="2022-05-14T22:00:00Z">
              <w:rPr/>
            </w:rPrChange>
          </w:rPr>
          <w:t xml:space="preserve"> of 5 functions which are</w:t>
        </w:r>
      </w:ins>
    </w:p>
    <w:p w14:paraId="33CB71B0" w14:textId="7EE9998C" w:rsidR="0033160C" w:rsidRPr="00EB4FEE" w:rsidRDefault="00045404" w:rsidP="00045404">
      <w:pPr>
        <w:pStyle w:val="ListParagraph"/>
        <w:numPr>
          <w:ilvl w:val="0"/>
          <w:numId w:val="1"/>
        </w:numPr>
        <w:jc w:val="both"/>
        <w:rPr>
          <w:ins w:id="53" w:author="ABDUL RAUF" w:date="2022-05-14T21:57:00Z"/>
          <w:sz w:val="24"/>
          <w:szCs w:val="24"/>
          <w:rPrChange w:id="54" w:author="ABDUL RAUF" w:date="2022-05-14T22:00:00Z">
            <w:rPr>
              <w:ins w:id="55" w:author="ABDUL RAUF" w:date="2022-05-14T21:57:00Z"/>
            </w:rPr>
          </w:rPrChange>
        </w:rPr>
        <w:pPrChange w:id="56" w:author="ABDUL RAUF" w:date="2022-05-14T21:57:00Z">
          <w:pPr>
            <w:pStyle w:val="ListParagraph"/>
            <w:numPr>
              <w:numId w:val="1"/>
            </w:numPr>
            <w:ind w:left="768" w:hanging="360"/>
          </w:pPr>
        </w:pPrChange>
      </w:pPr>
      <w:ins w:id="57" w:author="ABDUL RAUF" w:date="2022-05-14T21:56:00Z">
        <w:r w:rsidRPr="00EB4FEE">
          <w:rPr>
            <w:sz w:val="24"/>
            <w:szCs w:val="24"/>
            <w:rPrChange w:id="58" w:author="ABDUL RAUF" w:date="2022-05-14T22:00:00Z">
              <w:rPr/>
            </w:rPrChange>
          </w:rPr>
          <w:t>area(</w:t>
        </w:r>
      </w:ins>
      <w:ins w:id="59" w:author="ABDUL RAUF" w:date="2022-05-14T21:57:00Z">
        <w:r w:rsidRPr="00EB4FEE">
          <w:rPr>
            <w:sz w:val="24"/>
            <w:szCs w:val="24"/>
            <w:rPrChange w:id="60" w:author="ABDUL RAUF" w:date="2022-05-14T22:00:00Z">
              <w:rPr/>
            </w:rPrChange>
          </w:rPr>
          <w:t>radius</w:t>
        </w:r>
      </w:ins>
      <w:ins w:id="61" w:author="ABDUL RAUF" w:date="2022-05-14T21:56:00Z">
        <w:r w:rsidRPr="00EB4FEE">
          <w:rPr>
            <w:sz w:val="24"/>
            <w:szCs w:val="24"/>
            <w:rPrChange w:id="62" w:author="ABDUL RAUF" w:date="2022-05-14T22:00:00Z">
              <w:rPr/>
            </w:rPrChange>
          </w:rPr>
          <w:t>)</w:t>
        </w:r>
      </w:ins>
      <w:ins w:id="63" w:author="ABDUL RAUF" w:date="2022-05-14T21:57:00Z">
        <w:r w:rsidRPr="00EB4FEE">
          <w:rPr>
            <w:sz w:val="24"/>
            <w:szCs w:val="24"/>
            <w:rPrChange w:id="64" w:author="ABDUL RAUF" w:date="2022-05-14T22:00:00Z">
              <w:rPr/>
            </w:rPrChange>
          </w:rPr>
          <w:t>:</w:t>
        </w:r>
      </w:ins>
      <w:ins w:id="65" w:author="ABDUL RAUF" w:date="2022-05-14T21:56:00Z">
        <w:r w:rsidRPr="00EB4FEE">
          <w:rPr>
            <w:sz w:val="24"/>
            <w:szCs w:val="24"/>
            <w:rPrChange w:id="66" w:author="ABDUL RAUF" w:date="2022-05-14T22:00:00Z">
              <w:rPr/>
            </w:rPrChange>
          </w:rPr>
          <w:t xml:space="preserve"> </w:t>
        </w:r>
        <w:r w:rsidRPr="00EB4FEE">
          <w:rPr>
            <w:sz w:val="24"/>
            <w:szCs w:val="24"/>
            <w:rPrChange w:id="67" w:author="ABDUL RAUF" w:date="2022-05-14T22:00:00Z">
              <w:rPr/>
            </w:rPrChange>
          </w:rPr>
          <w:t>Program to compute the area of a circle up</w:t>
        </w:r>
        <w:r w:rsidRPr="00EB4FEE">
          <w:rPr>
            <w:sz w:val="24"/>
            <w:szCs w:val="24"/>
            <w:rPrChange w:id="68" w:author="ABDUL RAUF" w:date="2022-05-14T22:00:00Z">
              <w:rPr/>
            </w:rPrChange>
          </w:rPr>
          <w:t xml:space="preserve"> </w:t>
        </w:r>
        <w:r w:rsidRPr="00EB4FEE">
          <w:rPr>
            <w:sz w:val="24"/>
            <w:szCs w:val="24"/>
            <w:rPrChange w:id="69" w:author="ABDUL RAUF" w:date="2022-05-14T22:00:00Z">
              <w:rPr/>
            </w:rPrChange>
          </w:rPr>
          <w:t>to 2 decimal places</w:t>
        </w:r>
      </w:ins>
    </w:p>
    <w:p w14:paraId="5DFECB6E" w14:textId="2CDBFC8D" w:rsidR="00045404" w:rsidRPr="00EB4FEE" w:rsidRDefault="00045404" w:rsidP="00045404">
      <w:pPr>
        <w:pStyle w:val="ListParagraph"/>
        <w:numPr>
          <w:ilvl w:val="0"/>
          <w:numId w:val="1"/>
        </w:numPr>
        <w:jc w:val="both"/>
        <w:rPr>
          <w:ins w:id="70" w:author="ABDUL RAUF" w:date="2022-05-14T21:58:00Z"/>
          <w:sz w:val="24"/>
          <w:szCs w:val="24"/>
          <w:rPrChange w:id="71" w:author="ABDUL RAUF" w:date="2022-05-14T22:00:00Z">
            <w:rPr>
              <w:ins w:id="72" w:author="ABDUL RAUF" w:date="2022-05-14T21:58:00Z"/>
            </w:rPr>
          </w:rPrChange>
        </w:rPr>
      </w:pPr>
      <w:ins w:id="73" w:author="ABDUL RAUF" w:date="2022-05-14T21:57:00Z">
        <w:r w:rsidRPr="00EB4FEE">
          <w:rPr>
            <w:sz w:val="24"/>
            <w:szCs w:val="24"/>
            <w:rPrChange w:id="74" w:author="ABDUL RAUF" w:date="2022-05-14T22:00:00Z">
              <w:rPr/>
            </w:rPrChange>
          </w:rPr>
          <w:t xml:space="preserve">circumference(radius): </w:t>
        </w:r>
        <w:r w:rsidRPr="00EB4FEE">
          <w:rPr>
            <w:sz w:val="24"/>
            <w:szCs w:val="24"/>
            <w:rPrChange w:id="75" w:author="ABDUL RAUF" w:date="2022-05-14T22:00:00Z">
              <w:rPr/>
            </w:rPrChange>
          </w:rPr>
          <w:t xml:space="preserve">Program to computer the </w:t>
        </w:r>
        <w:r w:rsidRPr="00EB4FEE">
          <w:rPr>
            <w:sz w:val="24"/>
            <w:szCs w:val="24"/>
            <w:rPrChange w:id="76" w:author="ABDUL RAUF" w:date="2022-05-14T22:00:00Z">
              <w:rPr/>
            </w:rPrChange>
          </w:rPr>
          <w:t>c</w:t>
        </w:r>
        <w:r w:rsidRPr="00EB4FEE">
          <w:rPr>
            <w:sz w:val="24"/>
            <w:szCs w:val="24"/>
            <w:rPrChange w:id="77" w:author="ABDUL RAUF" w:date="2022-05-14T22:00:00Z">
              <w:rPr/>
            </w:rPrChange>
          </w:rPr>
          <w:t>ircumference of a circle up</w:t>
        </w:r>
        <w:r w:rsidRPr="00EB4FEE">
          <w:rPr>
            <w:sz w:val="24"/>
            <w:szCs w:val="24"/>
            <w:rPrChange w:id="78" w:author="ABDUL RAUF" w:date="2022-05-14T22:00:00Z">
              <w:rPr/>
            </w:rPrChange>
          </w:rPr>
          <w:t xml:space="preserve"> </w:t>
        </w:r>
        <w:r w:rsidRPr="00EB4FEE">
          <w:rPr>
            <w:sz w:val="24"/>
            <w:szCs w:val="24"/>
            <w:rPrChange w:id="79" w:author="ABDUL RAUF" w:date="2022-05-14T22:00:00Z">
              <w:rPr/>
            </w:rPrChange>
          </w:rPr>
          <w:t>to 2 decimal places</w:t>
        </w:r>
      </w:ins>
    </w:p>
    <w:p w14:paraId="0E74651F" w14:textId="2D52FD4B" w:rsidR="00045404" w:rsidRPr="00EB4FEE" w:rsidRDefault="00045404" w:rsidP="00045404">
      <w:pPr>
        <w:pStyle w:val="ListParagraph"/>
        <w:numPr>
          <w:ilvl w:val="0"/>
          <w:numId w:val="1"/>
        </w:numPr>
        <w:jc w:val="both"/>
        <w:rPr>
          <w:ins w:id="80" w:author="ABDUL RAUF" w:date="2022-05-14T21:58:00Z"/>
          <w:sz w:val="24"/>
          <w:szCs w:val="24"/>
          <w:rPrChange w:id="81" w:author="ABDUL RAUF" w:date="2022-05-14T22:00:00Z">
            <w:rPr>
              <w:ins w:id="82" w:author="ABDUL RAUF" w:date="2022-05-14T21:58:00Z"/>
            </w:rPr>
          </w:rPrChange>
        </w:rPr>
      </w:pPr>
      <w:ins w:id="83" w:author="ABDUL RAUF" w:date="2022-05-14T21:58:00Z">
        <w:r w:rsidRPr="00EB4FEE">
          <w:rPr>
            <w:sz w:val="24"/>
            <w:szCs w:val="24"/>
            <w:rPrChange w:id="84" w:author="ABDUL RAUF" w:date="2022-05-14T22:00:00Z">
              <w:rPr/>
            </w:rPrChange>
          </w:rPr>
          <w:t xml:space="preserve">is_even(number): </w:t>
        </w:r>
        <w:r w:rsidRPr="00EB4FEE">
          <w:rPr>
            <w:sz w:val="24"/>
            <w:szCs w:val="24"/>
            <w:rPrChange w:id="85" w:author="ABDUL RAUF" w:date="2022-05-14T22:00:00Z">
              <w:rPr/>
            </w:rPrChange>
          </w:rPr>
          <w:t>Program to determine if a number is even or not.</w:t>
        </w:r>
      </w:ins>
    </w:p>
    <w:p w14:paraId="63CBF884" w14:textId="144D1F4D" w:rsidR="00045404" w:rsidRPr="00EB4FEE" w:rsidRDefault="00045404" w:rsidP="00045404">
      <w:pPr>
        <w:pStyle w:val="ListParagraph"/>
        <w:numPr>
          <w:ilvl w:val="0"/>
          <w:numId w:val="1"/>
        </w:numPr>
        <w:jc w:val="both"/>
        <w:rPr>
          <w:ins w:id="86" w:author="ABDUL RAUF" w:date="2022-05-14T21:58:00Z"/>
          <w:sz w:val="24"/>
          <w:szCs w:val="24"/>
          <w:rPrChange w:id="87" w:author="ABDUL RAUF" w:date="2022-05-14T22:00:00Z">
            <w:rPr>
              <w:ins w:id="88" w:author="ABDUL RAUF" w:date="2022-05-14T21:58:00Z"/>
            </w:rPr>
          </w:rPrChange>
        </w:rPr>
      </w:pPr>
      <w:ins w:id="89" w:author="ABDUL RAUF" w:date="2022-05-14T21:58:00Z">
        <w:r w:rsidRPr="00EB4FEE">
          <w:rPr>
            <w:sz w:val="24"/>
            <w:szCs w:val="24"/>
            <w:rPrChange w:id="90" w:author="ABDUL RAUF" w:date="2022-05-14T22:00:00Z">
              <w:rPr/>
            </w:rPrChange>
          </w:rPr>
          <w:t>is_vowel</w:t>
        </w:r>
        <w:r w:rsidRPr="00EB4FEE">
          <w:rPr>
            <w:sz w:val="24"/>
            <w:szCs w:val="24"/>
            <w:rPrChange w:id="91" w:author="ABDUL RAUF" w:date="2022-05-14T22:00:00Z">
              <w:rPr/>
            </w:rPrChange>
          </w:rPr>
          <w:t xml:space="preserve">(char): </w:t>
        </w:r>
        <w:r w:rsidRPr="00EB4FEE">
          <w:rPr>
            <w:sz w:val="24"/>
            <w:szCs w:val="24"/>
            <w:rPrChange w:id="92" w:author="ABDUL RAUF" w:date="2022-05-14T22:00:00Z">
              <w:rPr/>
            </w:rPrChange>
          </w:rPr>
          <w:t>Program to check if the given character is vowel or not</w:t>
        </w:r>
      </w:ins>
    </w:p>
    <w:p w14:paraId="6DB68A56" w14:textId="34DB0D28" w:rsidR="00045404" w:rsidRPr="00EB4FEE" w:rsidRDefault="00045404" w:rsidP="00045404">
      <w:pPr>
        <w:pStyle w:val="ListParagraph"/>
        <w:numPr>
          <w:ilvl w:val="0"/>
          <w:numId w:val="1"/>
        </w:numPr>
        <w:jc w:val="both"/>
        <w:rPr>
          <w:ins w:id="93" w:author="ABDUL RAUF" w:date="2022-05-14T21:59:00Z"/>
          <w:sz w:val="24"/>
          <w:szCs w:val="24"/>
          <w:rPrChange w:id="94" w:author="ABDUL RAUF" w:date="2022-05-14T22:00:00Z">
            <w:rPr>
              <w:ins w:id="95" w:author="ABDUL RAUF" w:date="2022-05-14T21:59:00Z"/>
            </w:rPr>
          </w:rPrChange>
        </w:rPr>
      </w:pPr>
      <w:ins w:id="96" w:author="ABDUL RAUF" w:date="2022-05-14T21:58:00Z">
        <w:r w:rsidRPr="00EB4FEE">
          <w:rPr>
            <w:sz w:val="24"/>
            <w:szCs w:val="24"/>
            <w:rPrChange w:id="97" w:author="ABDUL RAUF" w:date="2022-05-14T22:00:00Z">
              <w:rPr/>
            </w:rPrChange>
          </w:rPr>
          <w:t>inches_to_cm</w:t>
        </w:r>
        <w:r w:rsidRPr="00EB4FEE">
          <w:rPr>
            <w:sz w:val="24"/>
            <w:szCs w:val="24"/>
            <w:rPrChange w:id="98" w:author="ABDUL RAUF" w:date="2022-05-14T22:00:00Z">
              <w:rPr/>
            </w:rPrChange>
          </w:rPr>
          <w:t xml:space="preserve">(inches): </w:t>
        </w:r>
        <w:r w:rsidRPr="00EB4FEE">
          <w:rPr>
            <w:sz w:val="24"/>
            <w:szCs w:val="24"/>
            <w:rPrChange w:id="99" w:author="ABDUL RAUF" w:date="2022-05-14T22:00:00Z">
              <w:rPr/>
            </w:rPrChange>
          </w:rPr>
          <w:t xml:space="preserve">Program to convert height from </w:t>
        </w:r>
        <w:r w:rsidRPr="00EB4FEE">
          <w:rPr>
            <w:sz w:val="24"/>
            <w:szCs w:val="24"/>
            <w:rPrChange w:id="100" w:author="ABDUL RAUF" w:date="2022-05-14T22:00:00Z">
              <w:rPr/>
            </w:rPrChange>
          </w:rPr>
          <w:t>inches</w:t>
        </w:r>
        <w:r w:rsidRPr="00EB4FEE">
          <w:rPr>
            <w:sz w:val="24"/>
            <w:szCs w:val="24"/>
            <w:rPrChange w:id="101" w:author="ABDUL RAUF" w:date="2022-05-14T22:00:00Z">
              <w:rPr/>
            </w:rPrChange>
          </w:rPr>
          <w:t xml:space="preserve"> to centimeters</w:t>
        </w:r>
      </w:ins>
    </w:p>
    <w:p w14:paraId="52947E90" w14:textId="61E97A39" w:rsidR="00ED6544" w:rsidRPr="00EB4FEE" w:rsidRDefault="00ED6544" w:rsidP="00ED6544">
      <w:pPr>
        <w:jc w:val="both"/>
        <w:rPr>
          <w:ins w:id="102" w:author="ABDUL RAUF" w:date="2022-05-14T21:59:00Z"/>
          <w:b/>
          <w:bCs/>
          <w:sz w:val="24"/>
          <w:szCs w:val="24"/>
          <w:rPrChange w:id="103" w:author="ABDUL RAUF" w:date="2022-05-14T22:00:00Z">
            <w:rPr>
              <w:ins w:id="104" w:author="ABDUL RAUF" w:date="2022-05-14T21:59:00Z"/>
              <w:b/>
              <w:bCs/>
            </w:rPr>
          </w:rPrChange>
        </w:rPr>
      </w:pPr>
    </w:p>
    <w:p w14:paraId="5502CB26" w14:textId="5EC57A9C" w:rsidR="00EB4FEE" w:rsidRDefault="00EB4FEE" w:rsidP="00ED6544">
      <w:pPr>
        <w:jc w:val="both"/>
        <w:rPr>
          <w:ins w:id="105" w:author="ABDUL RAUF" w:date="2022-05-14T22:00:00Z"/>
          <w:b/>
          <w:bCs/>
          <w:sz w:val="24"/>
          <w:szCs w:val="24"/>
        </w:rPr>
      </w:pPr>
      <w:ins w:id="106" w:author="ABDUL RAUF" w:date="2022-05-14T21:59:00Z">
        <w:r w:rsidRPr="00EB4FEE">
          <w:rPr>
            <w:b/>
            <w:bCs/>
            <w:sz w:val="24"/>
            <w:szCs w:val="24"/>
            <w:rPrChange w:id="107" w:author="ABDUL RAUF" w:date="2022-05-14T22:00:00Z">
              <w:rPr>
                <w:b/>
                <w:bCs/>
              </w:rPr>
            </w:rPrChange>
          </w:rPr>
          <w:t>Unit testing framework</w:t>
        </w:r>
      </w:ins>
      <w:ins w:id="108" w:author="ABDUL RAUF" w:date="2022-05-14T22:00:00Z">
        <w:r>
          <w:rPr>
            <w:b/>
            <w:bCs/>
            <w:sz w:val="24"/>
            <w:szCs w:val="24"/>
          </w:rPr>
          <w:t>:</w:t>
        </w:r>
      </w:ins>
    </w:p>
    <w:p w14:paraId="6C33E1FF" w14:textId="36764569" w:rsidR="00274D4B" w:rsidRDefault="00EB4FEE" w:rsidP="00ED6544">
      <w:pPr>
        <w:jc w:val="both"/>
        <w:rPr>
          <w:ins w:id="109" w:author="ABDUL RAUF" w:date="2022-05-14T22:02:00Z"/>
          <w:sz w:val="24"/>
          <w:szCs w:val="24"/>
        </w:rPr>
      </w:pPr>
      <w:ins w:id="110" w:author="ABDUL RAUF" w:date="2022-05-14T22:00:00Z">
        <w:r>
          <w:rPr>
            <w:b/>
            <w:bCs/>
            <w:sz w:val="24"/>
            <w:szCs w:val="24"/>
          </w:rPr>
          <w:tab/>
        </w:r>
      </w:ins>
      <w:ins w:id="111" w:author="ABDUL RAUF" w:date="2022-05-14T22:03:00Z">
        <w:r w:rsidR="00274D4B">
          <w:rPr>
            <w:sz w:val="24"/>
            <w:szCs w:val="24"/>
          </w:rPr>
          <w:t xml:space="preserve">The language used for this program testing is </w:t>
        </w:r>
        <w:r w:rsidR="00274D4B" w:rsidRPr="00274D4B">
          <w:rPr>
            <w:b/>
            <w:bCs/>
            <w:sz w:val="24"/>
            <w:szCs w:val="24"/>
            <w:rPrChange w:id="112" w:author="ABDUL RAUF" w:date="2022-05-14T22:03:00Z">
              <w:rPr>
                <w:sz w:val="24"/>
                <w:szCs w:val="24"/>
              </w:rPr>
            </w:rPrChange>
          </w:rPr>
          <w:t>python</w:t>
        </w:r>
        <w:r w:rsidR="00274D4B">
          <w:rPr>
            <w:sz w:val="24"/>
            <w:szCs w:val="24"/>
          </w:rPr>
          <w:t xml:space="preserve">. </w:t>
        </w:r>
      </w:ins>
      <w:ins w:id="113" w:author="ABDUL RAUF" w:date="2022-05-14T22:00:00Z">
        <w:r>
          <w:rPr>
            <w:sz w:val="24"/>
            <w:szCs w:val="24"/>
          </w:rPr>
          <w:t xml:space="preserve">The unit testing framework used for this </w:t>
        </w:r>
        <w:r w:rsidR="00274D4B">
          <w:rPr>
            <w:sz w:val="24"/>
            <w:szCs w:val="24"/>
          </w:rPr>
          <w:t xml:space="preserve">assignment </w:t>
        </w:r>
        <w:r>
          <w:rPr>
            <w:sz w:val="24"/>
            <w:szCs w:val="24"/>
          </w:rPr>
          <w:t>is</w:t>
        </w:r>
        <w:r w:rsidR="00274D4B">
          <w:rPr>
            <w:sz w:val="24"/>
            <w:szCs w:val="24"/>
          </w:rPr>
          <w:t xml:space="preserve"> </w:t>
        </w:r>
      </w:ins>
      <w:ins w:id="114" w:author="ABDUL RAUF" w:date="2022-05-14T22:01:00Z">
        <w:r w:rsidR="00274D4B" w:rsidRPr="00274D4B">
          <w:rPr>
            <w:sz w:val="24"/>
            <w:szCs w:val="24"/>
            <w:rPrChange w:id="115" w:author="ABDUL RAUF" w:date="2022-05-14T22:01:00Z">
              <w:rPr>
                <w:b/>
                <w:bCs/>
                <w:sz w:val="24"/>
                <w:szCs w:val="24"/>
              </w:rPr>
            </w:rPrChange>
          </w:rPr>
          <w:t>a</w:t>
        </w:r>
        <w:r w:rsidR="00274D4B">
          <w:rPr>
            <w:b/>
            <w:bCs/>
            <w:sz w:val="24"/>
            <w:szCs w:val="24"/>
          </w:rPr>
          <w:t xml:space="preserve"> </w:t>
        </w:r>
        <w:r w:rsidR="00274D4B">
          <w:rPr>
            <w:sz w:val="24"/>
            <w:szCs w:val="24"/>
          </w:rPr>
          <w:t xml:space="preserve">python library named as </w:t>
        </w:r>
        <w:r w:rsidR="00274D4B" w:rsidRPr="00274D4B">
          <w:rPr>
            <w:b/>
            <w:bCs/>
            <w:sz w:val="24"/>
            <w:szCs w:val="24"/>
            <w:rPrChange w:id="116" w:author="ABDUL RAUF" w:date="2022-05-14T22:01:00Z">
              <w:rPr>
                <w:sz w:val="24"/>
                <w:szCs w:val="24"/>
              </w:rPr>
            </w:rPrChange>
          </w:rPr>
          <w:t>uni</w:t>
        </w:r>
        <w:r w:rsidR="00274D4B">
          <w:rPr>
            <w:b/>
            <w:bCs/>
            <w:sz w:val="24"/>
            <w:szCs w:val="24"/>
          </w:rPr>
          <w:t>t</w:t>
        </w:r>
        <w:r w:rsidR="00274D4B" w:rsidRPr="00274D4B">
          <w:rPr>
            <w:b/>
            <w:bCs/>
            <w:sz w:val="24"/>
            <w:szCs w:val="24"/>
            <w:rPrChange w:id="117" w:author="ABDUL RAUF" w:date="2022-05-14T22:01:00Z">
              <w:rPr>
                <w:sz w:val="24"/>
                <w:szCs w:val="24"/>
              </w:rPr>
            </w:rPrChange>
          </w:rPr>
          <w:t>test</w:t>
        </w:r>
        <w:r w:rsidR="00274D4B">
          <w:rPr>
            <w:b/>
            <w:bCs/>
            <w:sz w:val="24"/>
            <w:szCs w:val="24"/>
          </w:rPr>
          <w:t xml:space="preserve">. </w:t>
        </w:r>
        <w:r w:rsidR="00274D4B">
          <w:rPr>
            <w:sz w:val="24"/>
            <w:szCs w:val="24"/>
          </w:rPr>
          <w:t xml:space="preserve">It is a built-in </w:t>
        </w:r>
      </w:ins>
      <w:ins w:id="118" w:author="ABDUL RAUF" w:date="2022-05-14T22:02:00Z">
        <w:r w:rsidR="00274D4B">
          <w:rPr>
            <w:sz w:val="24"/>
            <w:szCs w:val="24"/>
          </w:rPr>
          <w:t>library,</w:t>
        </w:r>
      </w:ins>
      <w:ins w:id="119" w:author="ABDUL RAUF" w:date="2022-05-14T22:01:00Z">
        <w:r w:rsidR="00274D4B">
          <w:rPr>
            <w:sz w:val="24"/>
            <w:szCs w:val="24"/>
          </w:rPr>
          <w:t xml:space="preserve"> so no manual installation is requ</w:t>
        </w:r>
      </w:ins>
      <w:ins w:id="120" w:author="ABDUL RAUF" w:date="2022-05-14T22:02:00Z">
        <w:r w:rsidR="00274D4B">
          <w:rPr>
            <w:sz w:val="24"/>
            <w:szCs w:val="24"/>
          </w:rPr>
          <w:t>ired</w:t>
        </w:r>
      </w:ins>
      <w:ins w:id="121" w:author="ABDUL RAUF" w:date="2022-05-14T22:01:00Z">
        <w:r w:rsidR="00274D4B">
          <w:rPr>
            <w:sz w:val="24"/>
            <w:szCs w:val="24"/>
          </w:rPr>
          <w:t>.</w:t>
        </w:r>
      </w:ins>
    </w:p>
    <w:p w14:paraId="760F55B7" w14:textId="44594C8A" w:rsidR="00274D4B" w:rsidRDefault="00274D4B" w:rsidP="00ED6544">
      <w:pPr>
        <w:jc w:val="both"/>
        <w:rPr>
          <w:ins w:id="122" w:author="ABDUL RAUF" w:date="2022-05-14T22:02:00Z"/>
          <w:sz w:val="24"/>
          <w:szCs w:val="24"/>
        </w:rPr>
      </w:pPr>
    </w:p>
    <w:p w14:paraId="30DA301D" w14:textId="54D897D0" w:rsidR="00274D4B" w:rsidRDefault="00274D4B" w:rsidP="00ED6544">
      <w:pPr>
        <w:jc w:val="both"/>
        <w:rPr>
          <w:ins w:id="123" w:author="ABDUL RAUF" w:date="2022-05-14T22:02:00Z"/>
          <w:b/>
          <w:bCs/>
          <w:sz w:val="24"/>
          <w:szCs w:val="24"/>
        </w:rPr>
      </w:pPr>
      <w:ins w:id="124" w:author="ABDUL RAUF" w:date="2022-05-14T22:02:00Z">
        <w:r>
          <w:rPr>
            <w:b/>
            <w:bCs/>
            <w:sz w:val="24"/>
            <w:szCs w:val="24"/>
          </w:rPr>
          <w:t xml:space="preserve">Test Cases: </w:t>
        </w:r>
      </w:ins>
    </w:p>
    <w:p w14:paraId="063B9C5B" w14:textId="77777777" w:rsidR="00274D4B" w:rsidRDefault="00274D4B" w:rsidP="00ED6544">
      <w:pPr>
        <w:jc w:val="both"/>
        <w:rPr>
          <w:ins w:id="125" w:author="ABDUL RAUF" w:date="2022-05-14T22:04:00Z"/>
          <w:sz w:val="24"/>
          <w:szCs w:val="24"/>
        </w:rPr>
      </w:pPr>
      <w:ins w:id="126" w:author="ABDUL RAUF" w:date="2022-05-14T22:02:00Z">
        <w:r>
          <w:rPr>
            <w:b/>
            <w:bCs/>
            <w:sz w:val="24"/>
            <w:szCs w:val="24"/>
          </w:rPr>
          <w:tab/>
        </w:r>
        <w:r>
          <w:rPr>
            <w:sz w:val="24"/>
            <w:szCs w:val="24"/>
          </w:rPr>
          <w:t xml:space="preserve">There are 5 </w:t>
        </w:r>
      </w:ins>
      <w:ins w:id="127" w:author="ABDUL RAUF" w:date="2022-05-14T22:03:00Z">
        <w:r>
          <w:rPr>
            <w:sz w:val="24"/>
            <w:szCs w:val="24"/>
          </w:rPr>
          <w:t>function which are required to be tested. All the test</w:t>
        </w:r>
      </w:ins>
      <w:ins w:id="128" w:author="ABDUL RAUF" w:date="2022-05-14T22:04:00Z">
        <w:r>
          <w:rPr>
            <w:sz w:val="24"/>
            <w:szCs w:val="24"/>
          </w:rPr>
          <w:t xml:space="preserve"> cases are as below:</w:t>
        </w:r>
      </w:ins>
    </w:p>
    <w:p w14:paraId="1444DEE8" w14:textId="0484D1B3" w:rsidR="00274D4B" w:rsidRDefault="00274D4B" w:rsidP="00274D4B">
      <w:pPr>
        <w:pStyle w:val="ListParagraph"/>
        <w:numPr>
          <w:ilvl w:val="0"/>
          <w:numId w:val="2"/>
        </w:numPr>
        <w:jc w:val="both"/>
        <w:rPr>
          <w:ins w:id="129" w:author="ABDUL RAUF" w:date="2022-05-14T22:05:00Z"/>
          <w:sz w:val="24"/>
          <w:szCs w:val="24"/>
        </w:rPr>
      </w:pPr>
      <w:ins w:id="130" w:author="ABDUL RAUF" w:date="2022-05-14T22:04:00Z">
        <w:r>
          <w:rPr>
            <w:sz w:val="24"/>
            <w:szCs w:val="24"/>
          </w:rPr>
          <w:t>area(</w:t>
        </w:r>
      </w:ins>
      <w:ins w:id="131" w:author="ABDUL RAUF" w:date="2022-05-14T22:05:00Z">
        <w:r>
          <w:rPr>
            <w:sz w:val="24"/>
            <w:szCs w:val="24"/>
          </w:rPr>
          <w:t>radius</w:t>
        </w:r>
      </w:ins>
      <w:ins w:id="132" w:author="ABDUL RAUF" w:date="2022-05-14T22:04:00Z">
        <w:r>
          <w:rPr>
            <w:sz w:val="24"/>
            <w:szCs w:val="24"/>
          </w:rPr>
          <w:t>):</w:t>
        </w:r>
      </w:ins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48"/>
        <w:gridCol w:w="2923"/>
        <w:gridCol w:w="2923"/>
        <w:tblGridChange w:id="133">
          <w:tblGrid>
            <w:gridCol w:w="3148"/>
            <w:gridCol w:w="2923"/>
            <w:gridCol w:w="2923"/>
          </w:tblGrid>
        </w:tblGridChange>
      </w:tblGrid>
      <w:tr w:rsidR="00FB654B" w14:paraId="74692E8A" w14:textId="5B27A933" w:rsidTr="00C24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4" w:author="ABDUL RAUF" w:date="2022-05-14T2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3277E1D" w14:textId="14A99A11" w:rsidR="00FB654B" w:rsidRPr="00FB654B" w:rsidRDefault="00FB654B" w:rsidP="00FB654B">
            <w:pPr>
              <w:jc w:val="center"/>
              <w:rPr>
                <w:ins w:id="135" w:author="ABDUL RAUF" w:date="2022-05-14T22:06:00Z"/>
                <w:sz w:val="24"/>
                <w:szCs w:val="24"/>
              </w:rPr>
              <w:pPrChange w:id="136" w:author="ABDUL RAUF" w:date="2022-05-14T22:07:00Z">
                <w:pPr>
                  <w:jc w:val="both"/>
                </w:pPr>
              </w:pPrChange>
            </w:pPr>
            <w:ins w:id="137" w:author="ABDUL RAUF" w:date="2022-05-14T22:07:00Z">
              <w:r>
                <w:rPr>
                  <w:sz w:val="24"/>
                  <w:szCs w:val="24"/>
                </w:rPr>
                <w:t>Given Value</w:t>
              </w:r>
            </w:ins>
            <w:ins w:id="138" w:author="ABDUL RAUF" w:date="2022-05-14T22:08:00Z">
              <w:r>
                <w:rPr>
                  <w:sz w:val="24"/>
                  <w:szCs w:val="24"/>
                </w:rPr>
                <w:t xml:space="preserve"> of rad</w:t>
              </w:r>
            </w:ins>
            <w:ins w:id="139" w:author="ABDUL RAUF" w:date="2022-05-14T22:11:00Z">
              <w:r w:rsidR="006F5FD9">
                <w:rPr>
                  <w:sz w:val="24"/>
                  <w:szCs w:val="24"/>
                </w:rPr>
                <w:t>ius</w:t>
              </w:r>
            </w:ins>
          </w:p>
        </w:tc>
        <w:tc>
          <w:tcPr>
            <w:tcW w:w="2923" w:type="dxa"/>
          </w:tcPr>
          <w:p w14:paraId="2B8C5360" w14:textId="7651560E" w:rsidR="00FB654B" w:rsidRDefault="006F5FD9" w:rsidP="00FB6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0" w:author="ABDUL RAUF" w:date="2022-05-14T22:10:00Z"/>
                <w:sz w:val="24"/>
                <w:szCs w:val="24"/>
              </w:rPr>
            </w:pPr>
            <w:ins w:id="141" w:author="ABDUL RAUF" w:date="2022-05-14T22:11:00Z">
              <w:r>
                <w:rPr>
                  <w:sz w:val="24"/>
                  <w:szCs w:val="24"/>
                </w:rPr>
                <w:t>Return Value</w:t>
              </w:r>
            </w:ins>
          </w:p>
        </w:tc>
        <w:tc>
          <w:tcPr>
            <w:tcW w:w="2923" w:type="dxa"/>
          </w:tcPr>
          <w:p w14:paraId="1B92F9D9" w14:textId="164904D9" w:rsidR="00FB654B" w:rsidRDefault="006F5FD9" w:rsidP="00FB6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2" w:author="ABDUL RAUF" w:date="2022-05-14T22:10:00Z"/>
                <w:sz w:val="24"/>
                <w:szCs w:val="24"/>
              </w:rPr>
            </w:pPr>
            <w:ins w:id="143" w:author="ABDUL RAUF" w:date="2022-05-14T22:11:00Z">
              <w:r>
                <w:rPr>
                  <w:sz w:val="24"/>
                  <w:szCs w:val="24"/>
                </w:rPr>
                <w:t>Expected Value</w:t>
              </w:r>
            </w:ins>
          </w:p>
        </w:tc>
      </w:tr>
      <w:tr w:rsidR="00FB654B" w14:paraId="4280C28E" w14:textId="7087B805" w:rsidTr="00C24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4" w:author="ABDUL RAUF" w:date="2022-05-14T2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22B66E3" w14:textId="66201212" w:rsidR="00FB654B" w:rsidRPr="00FB654B" w:rsidRDefault="00FB654B" w:rsidP="00FB654B">
            <w:pPr>
              <w:jc w:val="center"/>
              <w:rPr>
                <w:ins w:id="145" w:author="ABDUL RAUF" w:date="2022-05-14T22:06:00Z"/>
                <w:b w:val="0"/>
                <w:bCs w:val="0"/>
                <w:sz w:val="24"/>
                <w:szCs w:val="24"/>
                <w:rPrChange w:id="146" w:author="ABDUL RAUF" w:date="2022-05-14T22:08:00Z">
                  <w:rPr>
                    <w:ins w:id="147" w:author="ABDUL RAUF" w:date="2022-05-14T22:06:00Z"/>
                    <w:sz w:val="24"/>
                    <w:szCs w:val="24"/>
                  </w:rPr>
                </w:rPrChange>
              </w:rPr>
              <w:pPrChange w:id="148" w:author="ABDUL RAUF" w:date="2022-05-14T22:07:00Z">
                <w:pPr>
                  <w:jc w:val="both"/>
                </w:pPr>
              </w:pPrChange>
            </w:pPr>
            <w:ins w:id="149" w:author="ABDUL RAUF" w:date="2022-05-14T22:08:00Z">
              <w:r>
                <w:rPr>
                  <w:b w:val="0"/>
                  <w:bCs w:val="0"/>
                  <w:sz w:val="24"/>
                  <w:szCs w:val="24"/>
                </w:rPr>
                <w:t>4</w:t>
              </w:r>
            </w:ins>
          </w:p>
        </w:tc>
        <w:tc>
          <w:tcPr>
            <w:tcW w:w="2923" w:type="dxa"/>
          </w:tcPr>
          <w:p w14:paraId="32F6BCDB" w14:textId="2CD19AB1" w:rsidR="00FB654B" w:rsidRDefault="006F5FD9" w:rsidP="00FB6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0" w:author="ABDUL RAUF" w:date="2022-05-14T22:10:00Z"/>
                <w:sz w:val="24"/>
                <w:szCs w:val="24"/>
              </w:rPr>
            </w:pPr>
            <w:ins w:id="151" w:author="ABDUL RAUF" w:date="2022-05-14T22:11:00Z">
              <w:r>
                <w:rPr>
                  <w:sz w:val="24"/>
                  <w:szCs w:val="24"/>
                </w:rPr>
                <w:t>50.27</w:t>
              </w:r>
            </w:ins>
          </w:p>
        </w:tc>
        <w:tc>
          <w:tcPr>
            <w:tcW w:w="2923" w:type="dxa"/>
          </w:tcPr>
          <w:p w14:paraId="21AB8EE1" w14:textId="120A8216" w:rsidR="00FB654B" w:rsidRDefault="006F5FD9" w:rsidP="00FB6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2" w:author="ABDUL RAUF" w:date="2022-05-14T22:10:00Z"/>
                <w:sz w:val="24"/>
                <w:szCs w:val="24"/>
              </w:rPr>
            </w:pPr>
            <w:ins w:id="153" w:author="ABDUL RAUF" w:date="2022-05-14T22:11:00Z">
              <w:r>
                <w:rPr>
                  <w:sz w:val="24"/>
                  <w:szCs w:val="24"/>
                </w:rPr>
                <w:t>50.27</w:t>
              </w:r>
            </w:ins>
          </w:p>
        </w:tc>
      </w:tr>
      <w:tr w:rsidR="00FB654B" w14:paraId="2851B73F" w14:textId="4D951957" w:rsidTr="00C24088">
        <w:trPr>
          <w:ins w:id="154" w:author="ABDUL RAUF" w:date="2022-05-14T2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0B48911" w14:textId="709C62CF" w:rsidR="00FB654B" w:rsidRPr="00FB654B" w:rsidRDefault="006F5FD9" w:rsidP="00FB654B">
            <w:pPr>
              <w:jc w:val="center"/>
              <w:rPr>
                <w:ins w:id="155" w:author="ABDUL RAUF" w:date="2022-05-14T22:06:00Z"/>
                <w:b w:val="0"/>
                <w:bCs w:val="0"/>
                <w:sz w:val="24"/>
                <w:szCs w:val="24"/>
                <w:rPrChange w:id="156" w:author="ABDUL RAUF" w:date="2022-05-14T22:08:00Z">
                  <w:rPr>
                    <w:ins w:id="157" w:author="ABDUL RAUF" w:date="2022-05-14T22:06:00Z"/>
                    <w:sz w:val="24"/>
                    <w:szCs w:val="24"/>
                  </w:rPr>
                </w:rPrChange>
              </w:rPr>
              <w:pPrChange w:id="158" w:author="ABDUL RAUF" w:date="2022-05-14T22:07:00Z">
                <w:pPr>
                  <w:jc w:val="both"/>
                </w:pPr>
              </w:pPrChange>
            </w:pPr>
            <w:ins w:id="159" w:author="ABDUL RAUF" w:date="2022-05-14T22:11:00Z">
              <w:r>
                <w:rPr>
                  <w:b w:val="0"/>
                  <w:bCs w:val="0"/>
                  <w:sz w:val="24"/>
                  <w:szCs w:val="24"/>
                </w:rPr>
                <w:t>0</w:t>
              </w:r>
            </w:ins>
          </w:p>
        </w:tc>
        <w:tc>
          <w:tcPr>
            <w:tcW w:w="2923" w:type="dxa"/>
          </w:tcPr>
          <w:p w14:paraId="3269F7ED" w14:textId="5A5A86A7" w:rsidR="00FB654B" w:rsidRDefault="006F5FD9" w:rsidP="00FB6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" w:author="ABDUL RAUF" w:date="2022-05-14T22:10:00Z"/>
                <w:sz w:val="24"/>
                <w:szCs w:val="24"/>
              </w:rPr>
            </w:pPr>
            <w:ins w:id="161" w:author="ABDUL RAUF" w:date="2022-05-14T22:11:00Z">
              <w:r>
                <w:rPr>
                  <w:sz w:val="24"/>
                  <w:szCs w:val="24"/>
                </w:rPr>
                <w:t>0</w:t>
              </w:r>
            </w:ins>
          </w:p>
        </w:tc>
        <w:tc>
          <w:tcPr>
            <w:tcW w:w="2923" w:type="dxa"/>
          </w:tcPr>
          <w:p w14:paraId="6BFA0302" w14:textId="05E746EC" w:rsidR="00FB654B" w:rsidRDefault="006F5FD9" w:rsidP="00FB6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" w:author="ABDUL RAUF" w:date="2022-05-14T22:10:00Z"/>
                <w:sz w:val="24"/>
                <w:szCs w:val="24"/>
              </w:rPr>
            </w:pPr>
            <w:ins w:id="163" w:author="ABDUL RAUF" w:date="2022-05-14T22:11:00Z">
              <w:r>
                <w:rPr>
                  <w:sz w:val="24"/>
                  <w:szCs w:val="24"/>
                </w:rPr>
                <w:t>0</w:t>
              </w:r>
            </w:ins>
          </w:p>
        </w:tc>
      </w:tr>
      <w:tr w:rsidR="00FB654B" w14:paraId="0DEBDCD7" w14:textId="71524CD9" w:rsidTr="00C24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64" w:author="ABDUL RAUF" w:date="2022-05-14T22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1EFAB0D" w14:textId="6782ED60" w:rsidR="00FB654B" w:rsidRPr="00FB654B" w:rsidRDefault="00FB654B" w:rsidP="00FB654B">
            <w:pPr>
              <w:jc w:val="center"/>
              <w:rPr>
                <w:ins w:id="165" w:author="ABDUL RAUF" w:date="2022-05-14T22:06:00Z"/>
                <w:b w:val="0"/>
                <w:bCs w:val="0"/>
                <w:sz w:val="24"/>
                <w:szCs w:val="24"/>
                <w:rPrChange w:id="166" w:author="ABDUL RAUF" w:date="2022-05-14T22:08:00Z">
                  <w:rPr>
                    <w:ins w:id="167" w:author="ABDUL RAUF" w:date="2022-05-14T22:06:00Z"/>
                    <w:sz w:val="24"/>
                    <w:szCs w:val="24"/>
                  </w:rPr>
                </w:rPrChange>
              </w:rPr>
              <w:pPrChange w:id="168" w:author="ABDUL RAUF" w:date="2022-05-14T22:07:00Z">
                <w:pPr>
                  <w:jc w:val="both"/>
                </w:pPr>
              </w:pPrChange>
            </w:pPr>
            <w:ins w:id="169" w:author="ABDUL RAUF" w:date="2022-05-14T22:08:00Z">
              <w:r>
                <w:rPr>
                  <w:b w:val="0"/>
                  <w:bCs w:val="0"/>
                  <w:sz w:val="24"/>
                  <w:szCs w:val="24"/>
                </w:rPr>
                <w:t>10</w:t>
              </w:r>
            </w:ins>
          </w:p>
        </w:tc>
        <w:tc>
          <w:tcPr>
            <w:tcW w:w="2923" w:type="dxa"/>
          </w:tcPr>
          <w:p w14:paraId="420D6D25" w14:textId="65874165" w:rsidR="00FB654B" w:rsidRDefault="006F5FD9" w:rsidP="00FB6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0" w:author="ABDUL RAUF" w:date="2022-05-14T22:10:00Z"/>
                <w:sz w:val="24"/>
                <w:szCs w:val="24"/>
              </w:rPr>
            </w:pPr>
            <w:ins w:id="171" w:author="ABDUL RAUF" w:date="2022-05-14T22:11:00Z">
              <w:r>
                <w:rPr>
                  <w:sz w:val="24"/>
                  <w:szCs w:val="24"/>
                </w:rPr>
                <w:t>314.16</w:t>
              </w:r>
            </w:ins>
          </w:p>
        </w:tc>
        <w:tc>
          <w:tcPr>
            <w:tcW w:w="2923" w:type="dxa"/>
          </w:tcPr>
          <w:p w14:paraId="7D5B1B09" w14:textId="0A40FBD1" w:rsidR="00FB654B" w:rsidRDefault="006F5FD9" w:rsidP="00FB6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2" w:author="ABDUL RAUF" w:date="2022-05-14T22:10:00Z"/>
                <w:sz w:val="24"/>
                <w:szCs w:val="24"/>
              </w:rPr>
            </w:pPr>
            <w:ins w:id="173" w:author="ABDUL RAUF" w:date="2022-05-14T22:11:00Z">
              <w:r>
                <w:rPr>
                  <w:sz w:val="24"/>
                  <w:szCs w:val="24"/>
                </w:rPr>
                <w:t>314.16</w:t>
              </w:r>
            </w:ins>
          </w:p>
        </w:tc>
      </w:tr>
    </w:tbl>
    <w:p w14:paraId="137226B8" w14:textId="04D14642" w:rsidR="006F5FD9" w:rsidRDefault="006F5FD9" w:rsidP="006F5FD9">
      <w:pPr>
        <w:jc w:val="both"/>
        <w:rPr>
          <w:ins w:id="174" w:author="ABDUL RAUF" w:date="2022-05-14T22:12:00Z"/>
          <w:sz w:val="24"/>
          <w:szCs w:val="24"/>
        </w:rPr>
      </w:pPr>
    </w:p>
    <w:p w14:paraId="6B8109CC" w14:textId="77777777" w:rsidR="006F5FD9" w:rsidRPr="006F5FD9" w:rsidRDefault="006F5FD9" w:rsidP="006F5FD9">
      <w:pPr>
        <w:jc w:val="both"/>
        <w:rPr>
          <w:ins w:id="175" w:author="ABDUL RAUF" w:date="2022-05-14T22:12:00Z"/>
          <w:sz w:val="24"/>
          <w:szCs w:val="24"/>
          <w:rPrChange w:id="176" w:author="ABDUL RAUF" w:date="2022-05-14T22:12:00Z">
            <w:rPr>
              <w:ins w:id="177" w:author="ABDUL RAUF" w:date="2022-05-14T22:12:00Z"/>
            </w:rPr>
          </w:rPrChange>
        </w:rPr>
        <w:pPrChange w:id="178" w:author="ABDUL RAUF" w:date="2022-05-14T22:12:00Z">
          <w:pPr>
            <w:pStyle w:val="ListParagraph"/>
            <w:numPr>
              <w:numId w:val="2"/>
            </w:numPr>
            <w:ind w:left="1548" w:hanging="360"/>
            <w:jc w:val="both"/>
          </w:pPr>
        </w:pPrChange>
      </w:pPr>
    </w:p>
    <w:p w14:paraId="3BE43D4D" w14:textId="77777777" w:rsidR="006F5FD9" w:rsidRPr="006F5FD9" w:rsidRDefault="006F5FD9" w:rsidP="006F5FD9">
      <w:pPr>
        <w:jc w:val="both"/>
        <w:rPr>
          <w:ins w:id="179" w:author="ABDUL RAUF" w:date="2022-05-14T22:12:00Z"/>
          <w:sz w:val="24"/>
          <w:szCs w:val="24"/>
          <w:rPrChange w:id="180" w:author="ABDUL RAUF" w:date="2022-05-14T22:12:00Z">
            <w:rPr>
              <w:ins w:id="181" w:author="ABDUL RAUF" w:date="2022-05-14T22:12:00Z"/>
            </w:rPr>
          </w:rPrChange>
        </w:rPr>
        <w:pPrChange w:id="182" w:author="ABDUL RAUF" w:date="2022-05-14T22:12:00Z">
          <w:pPr>
            <w:pStyle w:val="ListParagraph"/>
            <w:numPr>
              <w:numId w:val="2"/>
            </w:numPr>
            <w:ind w:left="1548" w:hanging="360"/>
            <w:jc w:val="both"/>
          </w:pPr>
        </w:pPrChange>
      </w:pPr>
    </w:p>
    <w:p w14:paraId="36D8A09C" w14:textId="7D83947B" w:rsidR="00274D4B" w:rsidRDefault="00274D4B" w:rsidP="00274D4B">
      <w:pPr>
        <w:pStyle w:val="ListParagraph"/>
        <w:numPr>
          <w:ilvl w:val="0"/>
          <w:numId w:val="2"/>
        </w:numPr>
        <w:jc w:val="both"/>
        <w:rPr>
          <w:ins w:id="183" w:author="ABDUL RAUF" w:date="2022-05-14T22:12:00Z"/>
          <w:sz w:val="24"/>
          <w:szCs w:val="24"/>
        </w:rPr>
      </w:pPr>
      <w:ins w:id="184" w:author="ABDUL RAUF" w:date="2022-05-14T22:04:00Z">
        <w:r>
          <w:rPr>
            <w:sz w:val="24"/>
            <w:szCs w:val="24"/>
          </w:rPr>
          <w:lastRenderedPageBreak/>
          <w:t>circumference</w:t>
        </w:r>
      </w:ins>
      <w:ins w:id="185" w:author="ABDUL RAUF" w:date="2022-05-14T22:05:00Z">
        <w:r>
          <w:rPr>
            <w:sz w:val="24"/>
            <w:szCs w:val="24"/>
          </w:rPr>
          <w:t>(radius)</w:t>
        </w:r>
      </w:ins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48"/>
        <w:gridCol w:w="2923"/>
        <w:gridCol w:w="2923"/>
        <w:tblGridChange w:id="186">
          <w:tblGrid>
            <w:gridCol w:w="3148"/>
            <w:gridCol w:w="2923"/>
            <w:gridCol w:w="2923"/>
          </w:tblGrid>
        </w:tblGridChange>
      </w:tblGrid>
      <w:tr w:rsidR="006F5FD9" w14:paraId="69EC053D" w14:textId="77777777" w:rsidTr="00542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87" w:author="ABDUL RAUF" w:date="2022-05-14T22:1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1058182" w14:textId="77777777" w:rsidR="006F5FD9" w:rsidRPr="00FB654B" w:rsidRDefault="006F5FD9" w:rsidP="00542B58">
            <w:pPr>
              <w:jc w:val="center"/>
              <w:rPr>
                <w:ins w:id="188" w:author="ABDUL RAUF" w:date="2022-05-14T22:12:00Z"/>
                <w:sz w:val="24"/>
                <w:szCs w:val="24"/>
              </w:rPr>
            </w:pPr>
            <w:ins w:id="189" w:author="ABDUL RAUF" w:date="2022-05-14T22:12:00Z">
              <w:r>
                <w:rPr>
                  <w:sz w:val="24"/>
                  <w:szCs w:val="24"/>
                </w:rPr>
                <w:t>Given Value of radius</w:t>
              </w:r>
            </w:ins>
          </w:p>
        </w:tc>
        <w:tc>
          <w:tcPr>
            <w:tcW w:w="2923" w:type="dxa"/>
          </w:tcPr>
          <w:p w14:paraId="6B4616A4" w14:textId="77777777" w:rsidR="006F5FD9" w:rsidRDefault="006F5FD9" w:rsidP="00542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0" w:author="ABDUL RAUF" w:date="2022-05-14T22:12:00Z"/>
                <w:sz w:val="24"/>
                <w:szCs w:val="24"/>
              </w:rPr>
            </w:pPr>
            <w:ins w:id="191" w:author="ABDUL RAUF" w:date="2022-05-14T22:12:00Z">
              <w:r>
                <w:rPr>
                  <w:sz w:val="24"/>
                  <w:szCs w:val="24"/>
                </w:rPr>
                <w:t>Return Value</w:t>
              </w:r>
            </w:ins>
          </w:p>
        </w:tc>
        <w:tc>
          <w:tcPr>
            <w:tcW w:w="2923" w:type="dxa"/>
          </w:tcPr>
          <w:p w14:paraId="7ADF772D" w14:textId="77777777" w:rsidR="006F5FD9" w:rsidRDefault="006F5FD9" w:rsidP="00542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2" w:author="ABDUL RAUF" w:date="2022-05-14T22:12:00Z"/>
                <w:sz w:val="24"/>
                <w:szCs w:val="24"/>
              </w:rPr>
            </w:pPr>
            <w:ins w:id="193" w:author="ABDUL RAUF" w:date="2022-05-14T22:12:00Z">
              <w:r>
                <w:rPr>
                  <w:sz w:val="24"/>
                  <w:szCs w:val="24"/>
                </w:rPr>
                <w:t>Expected Value</w:t>
              </w:r>
            </w:ins>
          </w:p>
        </w:tc>
      </w:tr>
      <w:tr w:rsidR="006F5FD9" w14:paraId="48D25394" w14:textId="77777777" w:rsidTr="0054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94" w:author="ABDUL RAUF" w:date="2022-05-14T22:1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E91D3CC" w14:textId="7C3302EB" w:rsidR="006F5FD9" w:rsidRPr="00542B58" w:rsidRDefault="006F5FD9" w:rsidP="00542B58">
            <w:pPr>
              <w:jc w:val="center"/>
              <w:rPr>
                <w:ins w:id="195" w:author="ABDUL RAUF" w:date="2022-05-14T22:12:00Z"/>
                <w:b w:val="0"/>
                <w:bCs w:val="0"/>
                <w:sz w:val="24"/>
                <w:szCs w:val="24"/>
              </w:rPr>
            </w:pPr>
            <w:ins w:id="196" w:author="ABDUL RAUF" w:date="2022-05-14T22:13:00Z">
              <w:r>
                <w:rPr>
                  <w:b w:val="0"/>
                  <w:bCs w:val="0"/>
                  <w:sz w:val="24"/>
                  <w:szCs w:val="24"/>
                </w:rPr>
                <w:t>7</w:t>
              </w:r>
            </w:ins>
          </w:p>
        </w:tc>
        <w:tc>
          <w:tcPr>
            <w:tcW w:w="2923" w:type="dxa"/>
          </w:tcPr>
          <w:p w14:paraId="5B76FC65" w14:textId="15A4A937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7" w:author="ABDUL RAUF" w:date="2022-05-14T22:12:00Z"/>
                <w:sz w:val="24"/>
                <w:szCs w:val="24"/>
              </w:rPr>
            </w:pPr>
            <w:ins w:id="198" w:author="ABDUL RAUF" w:date="2022-05-14T22:13:00Z">
              <w:r>
                <w:rPr>
                  <w:sz w:val="24"/>
                  <w:szCs w:val="24"/>
                </w:rPr>
                <w:t>43.98</w:t>
              </w:r>
            </w:ins>
          </w:p>
        </w:tc>
        <w:tc>
          <w:tcPr>
            <w:tcW w:w="2923" w:type="dxa"/>
          </w:tcPr>
          <w:p w14:paraId="7EBD8CDF" w14:textId="2C055584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9" w:author="ABDUL RAUF" w:date="2022-05-14T22:12:00Z"/>
                <w:sz w:val="24"/>
                <w:szCs w:val="24"/>
              </w:rPr>
            </w:pPr>
            <w:ins w:id="200" w:author="ABDUL RAUF" w:date="2022-05-14T22:13:00Z">
              <w:r>
                <w:rPr>
                  <w:sz w:val="24"/>
                  <w:szCs w:val="24"/>
                </w:rPr>
                <w:t>43.98</w:t>
              </w:r>
            </w:ins>
          </w:p>
        </w:tc>
      </w:tr>
      <w:tr w:rsidR="006F5FD9" w14:paraId="1EB2637D" w14:textId="77777777" w:rsidTr="00542B58">
        <w:trPr>
          <w:ins w:id="201" w:author="ABDUL RAUF" w:date="2022-05-14T22:1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7DD2550" w14:textId="77777777" w:rsidR="006F5FD9" w:rsidRPr="00542B58" w:rsidRDefault="006F5FD9" w:rsidP="00542B58">
            <w:pPr>
              <w:jc w:val="center"/>
              <w:rPr>
                <w:ins w:id="202" w:author="ABDUL RAUF" w:date="2022-05-14T22:12:00Z"/>
                <w:b w:val="0"/>
                <w:bCs w:val="0"/>
                <w:sz w:val="24"/>
                <w:szCs w:val="24"/>
              </w:rPr>
            </w:pPr>
            <w:ins w:id="203" w:author="ABDUL RAUF" w:date="2022-05-14T22:12:00Z">
              <w:r>
                <w:rPr>
                  <w:b w:val="0"/>
                  <w:bCs w:val="0"/>
                  <w:sz w:val="24"/>
                  <w:szCs w:val="24"/>
                </w:rPr>
                <w:t>0</w:t>
              </w:r>
            </w:ins>
          </w:p>
        </w:tc>
        <w:tc>
          <w:tcPr>
            <w:tcW w:w="2923" w:type="dxa"/>
          </w:tcPr>
          <w:p w14:paraId="09ED5205" w14:textId="77777777" w:rsidR="006F5FD9" w:rsidRDefault="006F5FD9" w:rsidP="00542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ABDUL RAUF" w:date="2022-05-14T22:12:00Z"/>
                <w:sz w:val="24"/>
                <w:szCs w:val="24"/>
              </w:rPr>
            </w:pPr>
            <w:ins w:id="205" w:author="ABDUL RAUF" w:date="2022-05-14T22:12:00Z">
              <w:r>
                <w:rPr>
                  <w:sz w:val="24"/>
                  <w:szCs w:val="24"/>
                </w:rPr>
                <w:t>0</w:t>
              </w:r>
            </w:ins>
          </w:p>
        </w:tc>
        <w:tc>
          <w:tcPr>
            <w:tcW w:w="2923" w:type="dxa"/>
          </w:tcPr>
          <w:p w14:paraId="70704921" w14:textId="77777777" w:rsidR="006F5FD9" w:rsidRDefault="006F5FD9" w:rsidP="00542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ABDUL RAUF" w:date="2022-05-14T22:12:00Z"/>
                <w:sz w:val="24"/>
                <w:szCs w:val="24"/>
              </w:rPr>
            </w:pPr>
            <w:ins w:id="207" w:author="ABDUL RAUF" w:date="2022-05-14T22:12:00Z">
              <w:r>
                <w:rPr>
                  <w:sz w:val="24"/>
                  <w:szCs w:val="24"/>
                </w:rPr>
                <w:t>0</w:t>
              </w:r>
            </w:ins>
          </w:p>
        </w:tc>
      </w:tr>
      <w:tr w:rsidR="006F5FD9" w14:paraId="455F12A8" w14:textId="77777777" w:rsidTr="0054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08" w:author="ABDUL RAUF" w:date="2022-05-14T22:1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C9F667C" w14:textId="57887C4F" w:rsidR="006F5FD9" w:rsidRPr="00542B58" w:rsidRDefault="006F5FD9" w:rsidP="00542B58">
            <w:pPr>
              <w:jc w:val="center"/>
              <w:rPr>
                <w:ins w:id="209" w:author="ABDUL RAUF" w:date="2022-05-14T22:12:00Z"/>
                <w:b w:val="0"/>
                <w:bCs w:val="0"/>
                <w:sz w:val="24"/>
                <w:szCs w:val="24"/>
              </w:rPr>
            </w:pPr>
            <w:ins w:id="210" w:author="ABDUL RAUF" w:date="2022-05-14T22:13:00Z">
              <w:r>
                <w:rPr>
                  <w:b w:val="0"/>
                  <w:bCs w:val="0"/>
                  <w:sz w:val="24"/>
                  <w:szCs w:val="24"/>
                </w:rPr>
                <w:t>12</w:t>
              </w:r>
            </w:ins>
          </w:p>
        </w:tc>
        <w:tc>
          <w:tcPr>
            <w:tcW w:w="2923" w:type="dxa"/>
          </w:tcPr>
          <w:p w14:paraId="4A2B861A" w14:textId="5280BAF9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1" w:author="ABDUL RAUF" w:date="2022-05-14T22:12:00Z"/>
                <w:sz w:val="24"/>
                <w:szCs w:val="24"/>
              </w:rPr>
            </w:pPr>
            <w:ins w:id="212" w:author="ABDUL RAUF" w:date="2022-05-14T22:13:00Z">
              <w:r>
                <w:rPr>
                  <w:sz w:val="24"/>
                  <w:szCs w:val="24"/>
                </w:rPr>
                <w:t>75.4</w:t>
              </w:r>
            </w:ins>
          </w:p>
        </w:tc>
        <w:tc>
          <w:tcPr>
            <w:tcW w:w="2923" w:type="dxa"/>
          </w:tcPr>
          <w:p w14:paraId="02C4723C" w14:textId="72B15D36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3" w:author="ABDUL RAUF" w:date="2022-05-14T22:12:00Z"/>
                <w:sz w:val="24"/>
                <w:szCs w:val="24"/>
              </w:rPr>
            </w:pPr>
            <w:ins w:id="214" w:author="ABDUL RAUF" w:date="2022-05-14T22:13:00Z">
              <w:r>
                <w:rPr>
                  <w:sz w:val="24"/>
                  <w:szCs w:val="24"/>
                </w:rPr>
                <w:t>75.4</w:t>
              </w:r>
            </w:ins>
          </w:p>
        </w:tc>
      </w:tr>
    </w:tbl>
    <w:p w14:paraId="0C369A86" w14:textId="77777777" w:rsidR="006F5FD9" w:rsidRPr="006F5FD9" w:rsidRDefault="006F5FD9" w:rsidP="006F5FD9">
      <w:pPr>
        <w:jc w:val="both"/>
        <w:rPr>
          <w:ins w:id="215" w:author="ABDUL RAUF" w:date="2022-05-14T22:05:00Z"/>
          <w:sz w:val="24"/>
          <w:szCs w:val="24"/>
          <w:rPrChange w:id="216" w:author="ABDUL RAUF" w:date="2022-05-14T22:13:00Z">
            <w:rPr>
              <w:ins w:id="217" w:author="ABDUL RAUF" w:date="2022-05-14T22:05:00Z"/>
            </w:rPr>
          </w:rPrChange>
        </w:rPr>
        <w:pPrChange w:id="218" w:author="ABDUL RAUF" w:date="2022-05-14T22:13:00Z">
          <w:pPr>
            <w:pStyle w:val="ListParagraph"/>
            <w:numPr>
              <w:numId w:val="2"/>
            </w:numPr>
            <w:ind w:left="1548" w:hanging="360"/>
            <w:jc w:val="both"/>
          </w:pPr>
        </w:pPrChange>
      </w:pPr>
    </w:p>
    <w:p w14:paraId="3788CB04" w14:textId="7AA7E4F6" w:rsidR="00274D4B" w:rsidRDefault="00274D4B" w:rsidP="00274D4B">
      <w:pPr>
        <w:pStyle w:val="ListParagraph"/>
        <w:numPr>
          <w:ilvl w:val="0"/>
          <w:numId w:val="2"/>
        </w:numPr>
        <w:jc w:val="both"/>
        <w:rPr>
          <w:ins w:id="219" w:author="ABDUL RAUF" w:date="2022-05-14T22:13:00Z"/>
          <w:sz w:val="24"/>
          <w:szCs w:val="24"/>
        </w:rPr>
      </w:pPr>
      <w:ins w:id="220" w:author="ABDUL RAUF" w:date="2022-05-14T22:05:00Z">
        <w:r>
          <w:rPr>
            <w:sz w:val="24"/>
            <w:szCs w:val="24"/>
          </w:rPr>
          <w:t>is_even(number)</w:t>
        </w:r>
      </w:ins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48"/>
        <w:gridCol w:w="2923"/>
        <w:gridCol w:w="2923"/>
        <w:tblGridChange w:id="221">
          <w:tblGrid>
            <w:gridCol w:w="3148"/>
            <w:gridCol w:w="2923"/>
            <w:gridCol w:w="2923"/>
          </w:tblGrid>
        </w:tblGridChange>
      </w:tblGrid>
      <w:tr w:rsidR="006F5FD9" w14:paraId="57907733" w14:textId="77777777" w:rsidTr="00542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22" w:author="ABDUL RAUF" w:date="2022-05-14T2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49F43E4" w14:textId="5142024E" w:rsidR="006F5FD9" w:rsidRPr="00FB654B" w:rsidRDefault="006F5FD9" w:rsidP="00542B58">
            <w:pPr>
              <w:jc w:val="center"/>
              <w:rPr>
                <w:ins w:id="223" w:author="ABDUL RAUF" w:date="2022-05-14T22:13:00Z"/>
                <w:sz w:val="24"/>
                <w:szCs w:val="24"/>
              </w:rPr>
            </w:pPr>
            <w:ins w:id="224" w:author="ABDUL RAUF" w:date="2022-05-14T22:13:00Z">
              <w:r>
                <w:rPr>
                  <w:sz w:val="24"/>
                  <w:szCs w:val="24"/>
                </w:rPr>
                <w:t xml:space="preserve">Given Value of </w:t>
              </w:r>
              <w:r>
                <w:rPr>
                  <w:sz w:val="24"/>
                  <w:szCs w:val="24"/>
                </w:rPr>
                <w:t>number</w:t>
              </w:r>
            </w:ins>
          </w:p>
        </w:tc>
        <w:tc>
          <w:tcPr>
            <w:tcW w:w="2923" w:type="dxa"/>
          </w:tcPr>
          <w:p w14:paraId="7CFC6960" w14:textId="77777777" w:rsidR="006F5FD9" w:rsidRDefault="006F5FD9" w:rsidP="00542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25" w:author="ABDUL RAUF" w:date="2022-05-14T22:13:00Z"/>
                <w:sz w:val="24"/>
                <w:szCs w:val="24"/>
              </w:rPr>
            </w:pPr>
            <w:ins w:id="226" w:author="ABDUL RAUF" w:date="2022-05-14T22:13:00Z">
              <w:r>
                <w:rPr>
                  <w:sz w:val="24"/>
                  <w:szCs w:val="24"/>
                </w:rPr>
                <w:t>Return Value</w:t>
              </w:r>
            </w:ins>
          </w:p>
        </w:tc>
        <w:tc>
          <w:tcPr>
            <w:tcW w:w="2923" w:type="dxa"/>
          </w:tcPr>
          <w:p w14:paraId="7A638920" w14:textId="77777777" w:rsidR="006F5FD9" w:rsidRDefault="006F5FD9" w:rsidP="00542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27" w:author="ABDUL RAUF" w:date="2022-05-14T22:13:00Z"/>
                <w:sz w:val="24"/>
                <w:szCs w:val="24"/>
              </w:rPr>
            </w:pPr>
            <w:ins w:id="228" w:author="ABDUL RAUF" w:date="2022-05-14T22:13:00Z">
              <w:r>
                <w:rPr>
                  <w:sz w:val="24"/>
                  <w:szCs w:val="24"/>
                </w:rPr>
                <w:t>Expected Value</w:t>
              </w:r>
            </w:ins>
          </w:p>
        </w:tc>
      </w:tr>
      <w:tr w:rsidR="006F5FD9" w14:paraId="548C6FC8" w14:textId="77777777" w:rsidTr="0054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29" w:author="ABDUL RAUF" w:date="2022-05-14T2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C39D2FE" w14:textId="28D26910" w:rsidR="006F5FD9" w:rsidRPr="00542B58" w:rsidRDefault="006F5FD9" w:rsidP="00542B58">
            <w:pPr>
              <w:jc w:val="center"/>
              <w:rPr>
                <w:ins w:id="230" w:author="ABDUL RAUF" w:date="2022-05-14T22:13:00Z"/>
                <w:b w:val="0"/>
                <w:bCs w:val="0"/>
                <w:sz w:val="24"/>
                <w:szCs w:val="24"/>
              </w:rPr>
            </w:pPr>
            <w:ins w:id="231" w:author="ABDUL RAUF" w:date="2022-05-14T22:13:00Z">
              <w:r>
                <w:rPr>
                  <w:b w:val="0"/>
                  <w:bCs w:val="0"/>
                  <w:sz w:val="24"/>
                  <w:szCs w:val="24"/>
                </w:rPr>
                <w:t>4</w:t>
              </w:r>
            </w:ins>
          </w:p>
        </w:tc>
        <w:tc>
          <w:tcPr>
            <w:tcW w:w="2923" w:type="dxa"/>
          </w:tcPr>
          <w:p w14:paraId="31603098" w14:textId="115EE3EF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2" w:author="ABDUL RAUF" w:date="2022-05-14T22:13:00Z"/>
                <w:sz w:val="24"/>
                <w:szCs w:val="24"/>
              </w:rPr>
            </w:pPr>
            <w:ins w:id="233" w:author="ABDUL RAUF" w:date="2022-05-14T22:13:00Z">
              <w:r>
                <w:rPr>
                  <w:sz w:val="24"/>
                  <w:szCs w:val="24"/>
                </w:rPr>
                <w:t>True</w:t>
              </w:r>
            </w:ins>
          </w:p>
        </w:tc>
        <w:tc>
          <w:tcPr>
            <w:tcW w:w="2923" w:type="dxa"/>
          </w:tcPr>
          <w:p w14:paraId="5234F449" w14:textId="0C47934C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4" w:author="ABDUL RAUF" w:date="2022-05-14T22:13:00Z"/>
                <w:sz w:val="24"/>
                <w:szCs w:val="24"/>
              </w:rPr>
            </w:pPr>
            <w:ins w:id="235" w:author="ABDUL RAUF" w:date="2022-05-14T22:14:00Z">
              <w:r>
                <w:rPr>
                  <w:sz w:val="24"/>
                  <w:szCs w:val="24"/>
                </w:rPr>
                <w:t>True</w:t>
              </w:r>
            </w:ins>
          </w:p>
        </w:tc>
      </w:tr>
      <w:tr w:rsidR="006F5FD9" w14:paraId="3ED167D2" w14:textId="77777777" w:rsidTr="00542B58">
        <w:trPr>
          <w:ins w:id="236" w:author="ABDUL RAUF" w:date="2022-05-14T2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AA92EA3" w14:textId="77777777" w:rsidR="006F5FD9" w:rsidRPr="00542B58" w:rsidRDefault="006F5FD9" w:rsidP="00542B58">
            <w:pPr>
              <w:jc w:val="center"/>
              <w:rPr>
                <w:ins w:id="237" w:author="ABDUL RAUF" w:date="2022-05-14T22:13:00Z"/>
                <w:b w:val="0"/>
                <w:bCs w:val="0"/>
                <w:sz w:val="24"/>
                <w:szCs w:val="24"/>
              </w:rPr>
            </w:pPr>
            <w:ins w:id="238" w:author="ABDUL RAUF" w:date="2022-05-14T22:13:00Z">
              <w:r>
                <w:rPr>
                  <w:b w:val="0"/>
                  <w:bCs w:val="0"/>
                  <w:sz w:val="24"/>
                  <w:szCs w:val="24"/>
                </w:rPr>
                <w:t>0</w:t>
              </w:r>
            </w:ins>
          </w:p>
        </w:tc>
        <w:tc>
          <w:tcPr>
            <w:tcW w:w="2923" w:type="dxa"/>
          </w:tcPr>
          <w:p w14:paraId="376EFB08" w14:textId="1867F106" w:rsidR="006F5FD9" w:rsidRDefault="006F5FD9" w:rsidP="00542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" w:author="ABDUL RAUF" w:date="2022-05-14T22:13:00Z"/>
                <w:sz w:val="24"/>
                <w:szCs w:val="24"/>
              </w:rPr>
            </w:pPr>
            <w:ins w:id="240" w:author="ABDUL RAUF" w:date="2022-05-14T22:14:00Z">
              <w:r>
                <w:rPr>
                  <w:sz w:val="24"/>
                  <w:szCs w:val="24"/>
                </w:rPr>
                <w:t>True</w:t>
              </w:r>
            </w:ins>
          </w:p>
        </w:tc>
        <w:tc>
          <w:tcPr>
            <w:tcW w:w="2923" w:type="dxa"/>
          </w:tcPr>
          <w:p w14:paraId="37A13740" w14:textId="217340DC" w:rsidR="006F5FD9" w:rsidRDefault="006F5FD9" w:rsidP="00542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ABDUL RAUF" w:date="2022-05-14T22:13:00Z"/>
                <w:sz w:val="24"/>
                <w:szCs w:val="24"/>
              </w:rPr>
            </w:pPr>
            <w:ins w:id="242" w:author="ABDUL RAUF" w:date="2022-05-14T22:14:00Z">
              <w:r>
                <w:rPr>
                  <w:sz w:val="24"/>
                  <w:szCs w:val="24"/>
                </w:rPr>
                <w:t>True</w:t>
              </w:r>
            </w:ins>
          </w:p>
        </w:tc>
      </w:tr>
      <w:tr w:rsidR="006F5FD9" w14:paraId="685AF171" w14:textId="77777777" w:rsidTr="0054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43" w:author="ABDUL RAUF" w:date="2022-05-14T2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288A767" w14:textId="3713D244" w:rsidR="006F5FD9" w:rsidRPr="00542B58" w:rsidRDefault="006F5FD9" w:rsidP="00542B58">
            <w:pPr>
              <w:jc w:val="center"/>
              <w:rPr>
                <w:ins w:id="244" w:author="ABDUL RAUF" w:date="2022-05-14T22:13:00Z"/>
                <w:b w:val="0"/>
                <w:bCs w:val="0"/>
                <w:sz w:val="24"/>
                <w:szCs w:val="24"/>
              </w:rPr>
            </w:pPr>
            <w:ins w:id="245" w:author="ABDUL RAUF" w:date="2022-05-14T22:14:00Z">
              <w:r>
                <w:rPr>
                  <w:b w:val="0"/>
                  <w:bCs w:val="0"/>
                  <w:sz w:val="24"/>
                  <w:szCs w:val="24"/>
                </w:rPr>
                <w:t>7</w:t>
              </w:r>
            </w:ins>
          </w:p>
        </w:tc>
        <w:tc>
          <w:tcPr>
            <w:tcW w:w="2923" w:type="dxa"/>
          </w:tcPr>
          <w:p w14:paraId="4F8AD22A" w14:textId="4FD348BF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6" w:author="ABDUL RAUF" w:date="2022-05-14T22:13:00Z"/>
                <w:sz w:val="24"/>
                <w:szCs w:val="24"/>
              </w:rPr>
            </w:pPr>
            <w:ins w:id="247" w:author="ABDUL RAUF" w:date="2022-05-14T22:14:00Z">
              <w:r>
                <w:rPr>
                  <w:sz w:val="24"/>
                  <w:szCs w:val="24"/>
                </w:rPr>
                <w:t>False</w:t>
              </w:r>
            </w:ins>
          </w:p>
        </w:tc>
        <w:tc>
          <w:tcPr>
            <w:tcW w:w="2923" w:type="dxa"/>
          </w:tcPr>
          <w:p w14:paraId="1BAD747F" w14:textId="186501A1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8" w:author="ABDUL RAUF" w:date="2022-05-14T22:13:00Z"/>
                <w:sz w:val="24"/>
                <w:szCs w:val="24"/>
              </w:rPr>
            </w:pPr>
            <w:ins w:id="249" w:author="ABDUL RAUF" w:date="2022-05-14T22:14:00Z">
              <w:r>
                <w:rPr>
                  <w:sz w:val="24"/>
                  <w:szCs w:val="24"/>
                </w:rPr>
                <w:t>False</w:t>
              </w:r>
            </w:ins>
          </w:p>
        </w:tc>
      </w:tr>
    </w:tbl>
    <w:p w14:paraId="160799BF" w14:textId="77777777" w:rsidR="006F5FD9" w:rsidRDefault="006F5FD9" w:rsidP="006F5FD9">
      <w:pPr>
        <w:pStyle w:val="ListParagraph"/>
        <w:ind w:left="1548"/>
        <w:jc w:val="both"/>
        <w:rPr>
          <w:ins w:id="250" w:author="ABDUL RAUF" w:date="2022-05-14T22:05:00Z"/>
          <w:sz w:val="24"/>
          <w:szCs w:val="24"/>
        </w:rPr>
        <w:pPrChange w:id="251" w:author="ABDUL RAUF" w:date="2022-05-14T22:13:00Z">
          <w:pPr>
            <w:pStyle w:val="ListParagraph"/>
            <w:numPr>
              <w:numId w:val="2"/>
            </w:numPr>
            <w:ind w:left="1548" w:hanging="360"/>
            <w:jc w:val="both"/>
          </w:pPr>
        </w:pPrChange>
      </w:pPr>
    </w:p>
    <w:p w14:paraId="6F066C29" w14:textId="7FFA7782" w:rsidR="00274D4B" w:rsidRDefault="00274D4B" w:rsidP="00274D4B">
      <w:pPr>
        <w:pStyle w:val="ListParagraph"/>
        <w:numPr>
          <w:ilvl w:val="0"/>
          <w:numId w:val="2"/>
        </w:numPr>
        <w:jc w:val="both"/>
        <w:rPr>
          <w:ins w:id="252" w:author="ABDUL RAUF" w:date="2022-05-14T22:14:00Z"/>
          <w:sz w:val="24"/>
          <w:szCs w:val="24"/>
        </w:rPr>
      </w:pPr>
      <w:ins w:id="253" w:author="ABDUL RAUF" w:date="2022-05-14T22:05:00Z">
        <w:r>
          <w:rPr>
            <w:sz w:val="24"/>
            <w:szCs w:val="24"/>
          </w:rPr>
          <w:t>is_vowel(char)</w:t>
        </w:r>
      </w:ins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48"/>
        <w:gridCol w:w="2923"/>
        <w:gridCol w:w="2923"/>
        <w:tblGridChange w:id="254">
          <w:tblGrid>
            <w:gridCol w:w="3148"/>
            <w:gridCol w:w="2923"/>
            <w:gridCol w:w="2923"/>
          </w:tblGrid>
        </w:tblGridChange>
      </w:tblGrid>
      <w:tr w:rsidR="006F5FD9" w14:paraId="3EC75E0B" w14:textId="77777777" w:rsidTr="00542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55" w:author="ABDUL RAUF" w:date="2022-05-14T22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78D89B1" w14:textId="01CEEC0A" w:rsidR="006F5FD9" w:rsidRPr="00FB654B" w:rsidRDefault="006F5FD9" w:rsidP="00542B58">
            <w:pPr>
              <w:jc w:val="center"/>
              <w:rPr>
                <w:ins w:id="256" w:author="ABDUL RAUF" w:date="2022-05-14T22:14:00Z"/>
                <w:sz w:val="24"/>
                <w:szCs w:val="24"/>
              </w:rPr>
            </w:pPr>
            <w:ins w:id="257" w:author="ABDUL RAUF" w:date="2022-05-14T22:14:00Z">
              <w:r>
                <w:rPr>
                  <w:sz w:val="24"/>
                  <w:szCs w:val="24"/>
                </w:rPr>
                <w:t xml:space="preserve">Given Value of </w:t>
              </w:r>
              <w:r>
                <w:rPr>
                  <w:sz w:val="24"/>
                  <w:szCs w:val="24"/>
                </w:rPr>
                <w:t>char</w:t>
              </w:r>
            </w:ins>
          </w:p>
        </w:tc>
        <w:tc>
          <w:tcPr>
            <w:tcW w:w="2923" w:type="dxa"/>
          </w:tcPr>
          <w:p w14:paraId="2BE80034" w14:textId="77777777" w:rsidR="006F5FD9" w:rsidRDefault="006F5FD9" w:rsidP="00542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8" w:author="ABDUL RAUF" w:date="2022-05-14T22:14:00Z"/>
                <w:sz w:val="24"/>
                <w:szCs w:val="24"/>
              </w:rPr>
            </w:pPr>
            <w:ins w:id="259" w:author="ABDUL RAUF" w:date="2022-05-14T22:14:00Z">
              <w:r>
                <w:rPr>
                  <w:sz w:val="24"/>
                  <w:szCs w:val="24"/>
                </w:rPr>
                <w:t>Return Value</w:t>
              </w:r>
            </w:ins>
          </w:p>
        </w:tc>
        <w:tc>
          <w:tcPr>
            <w:tcW w:w="2923" w:type="dxa"/>
          </w:tcPr>
          <w:p w14:paraId="7E5C8781" w14:textId="77777777" w:rsidR="006F5FD9" w:rsidRDefault="006F5FD9" w:rsidP="00542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ABDUL RAUF" w:date="2022-05-14T22:14:00Z"/>
                <w:sz w:val="24"/>
                <w:szCs w:val="24"/>
              </w:rPr>
            </w:pPr>
            <w:ins w:id="261" w:author="ABDUL RAUF" w:date="2022-05-14T22:14:00Z">
              <w:r>
                <w:rPr>
                  <w:sz w:val="24"/>
                  <w:szCs w:val="24"/>
                </w:rPr>
                <w:t>Expected Value</w:t>
              </w:r>
            </w:ins>
          </w:p>
        </w:tc>
      </w:tr>
      <w:tr w:rsidR="006F5FD9" w14:paraId="0869E81E" w14:textId="77777777" w:rsidTr="0054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62" w:author="ABDUL RAUF" w:date="2022-05-14T22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16FA158" w14:textId="2C12F65C" w:rsidR="006F5FD9" w:rsidRPr="00542B58" w:rsidRDefault="006F5FD9" w:rsidP="00542B58">
            <w:pPr>
              <w:jc w:val="center"/>
              <w:rPr>
                <w:ins w:id="263" w:author="ABDUL RAUF" w:date="2022-05-14T22:14:00Z"/>
                <w:b w:val="0"/>
                <w:bCs w:val="0"/>
                <w:sz w:val="24"/>
                <w:szCs w:val="24"/>
              </w:rPr>
            </w:pPr>
            <w:ins w:id="264" w:author="ABDUL RAUF" w:date="2022-05-14T22:14:00Z">
              <w:r>
                <w:rPr>
                  <w:b w:val="0"/>
                  <w:bCs w:val="0"/>
                  <w:sz w:val="24"/>
                  <w:szCs w:val="24"/>
                </w:rPr>
                <w:t>Z</w:t>
              </w:r>
            </w:ins>
          </w:p>
        </w:tc>
        <w:tc>
          <w:tcPr>
            <w:tcW w:w="2923" w:type="dxa"/>
          </w:tcPr>
          <w:p w14:paraId="328D5C2D" w14:textId="4F72677F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5" w:author="ABDUL RAUF" w:date="2022-05-14T22:14:00Z"/>
                <w:sz w:val="24"/>
                <w:szCs w:val="24"/>
              </w:rPr>
            </w:pPr>
            <w:ins w:id="266" w:author="ABDUL RAUF" w:date="2022-05-14T22:14:00Z">
              <w:r>
                <w:rPr>
                  <w:sz w:val="24"/>
                  <w:szCs w:val="24"/>
                </w:rPr>
                <w:t>False</w:t>
              </w:r>
            </w:ins>
          </w:p>
        </w:tc>
        <w:tc>
          <w:tcPr>
            <w:tcW w:w="2923" w:type="dxa"/>
          </w:tcPr>
          <w:p w14:paraId="7415EE75" w14:textId="04989896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7" w:author="ABDUL RAUF" w:date="2022-05-14T22:14:00Z"/>
                <w:sz w:val="24"/>
                <w:szCs w:val="24"/>
              </w:rPr>
            </w:pPr>
            <w:ins w:id="268" w:author="ABDUL RAUF" w:date="2022-05-14T22:14:00Z">
              <w:r>
                <w:rPr>
                  <w:sz w:val="24"/>
                  <w:szCs w:val="24"/>
                </w:rPr>
                <w:t>False</w:t>
              </w:r>
            </w:ins>
          </w:p>
        </w:tc>
      </w:tr>
      <w:tr w:rsidR="006F5FD9" w14:paraId="40B095D1" w14:textId="77777777" w:rsidTr="00542B58">
        <w:trPr>
          <w:ins w:id="269" w:author="ABDUL RAUF" w:date="2022-05-14T22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1FA8E74" w14:textId="45383E53" w:rsidR="006F5FD9" w:rsidRPr="00542B58" w:rsidRDefault="006F5FD9" w:rsidP="00542B58">
            <w:pPr>
              <w:jc w:val="center"/>
              <w:rPr>
                <w:ins w:id="270" w:author="ABDUL RAUF" w:date="2022-05-14T22:14:00Z"/>
                <w:b w:val="0"/>
                <w:bCs w:val="0"/>
                <w:sz w:val="24"/>
                <w:szCs w:val="24"/>
              </w:rPr>
            </w:pPr>
            <w:ins w:id="271" w:author="ABDUL RAUF" w:date="2022-05-14T22:14:00Z">
              <w:r>
                <w:rPr>
                  <w:b w:val="0"/>
                  <w:bCs w:val="0"/>
                  <w:sz w:val="24"/>
                  <w:szCs w:val="24"/>
                </w:rPr>
                <w:t>O</w:t>
              </w:r>
            </w:ins>
          </w:p>
        </w:tc>
        <w:tc>
          <w:tcPr>
            <w:tcW w:w="2923" w:type="dxa"/>
          </w:tcPr>
          <w:p w14:paraId="6437E3E3" w14:textId="754FEF52" w:rsidR="006F5FD9" w:rsidRDefault="006F5FD9" w:rsidP="00542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2" w:author="ABDUL RAUF" w:date="2022-05-14T22:14:00Z"/>
                <w:sz w:val="24"/>
                <w:szCs w:val="24"/>
              </w:rPr>
            </w:pPr>
            <w:ins w:id="273" w:author="ABDUL RAUF" w:date="2022-05-14T22:15:00Z">
              <w:r>
                <w:rPr>
                  <w:sz w:val="24"/>
                  <w:szCs w:val="24"/>
                </w:rPr>
                <w:t>True</w:t>
              </w:r>
            </w:ins>
          </w:p>
        </w:tc>
        <w:tc>
          <w:tcPr>
            <w:tcW w:w="2923" w:type="dxa"/>
          </w:tcPr>
          <w:p w14:paraId="4F2E5CF2" w14:textId="76AB18CC" w:rsidR="006F5FD9" w:rsidRDefault="006F5FD9" w:rsidP="00542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ABDUL RAUF" w:date="2022-05-14T22:14:00Z"/>
                <w:sz w:val="24"/>
                <w:szCs w:val="24"/>
              </w:rPr>
            </w:pPr>
            <w:ins w:id="275" w:author="ABDUL RAUF" w:date="2022-05-14T22:15:00Z">
              <w:r>
                <w:rPr>
                  <w:sz w:val="24"/>
                  <w:szCs w:val="24"/>
                </w:rPr>
                <w:t>True</w:t>
              </w:r>
            </w:ins>
          </w:p>
        </w:tc>
      </w:tr>
      <w:tr w:rsidR="006F5FD9" w14:paraId="53A8DEAC" w14:textId="77777777" w:rsidTr="0054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76" w:author="ABDUL RAUF" w:date="2022-05-14T22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1704DF7" w14:textId="14B2B80C" w:rsidR="006F5FD9" w:rsidRPr="00542B58" w:rsidRDefault="006F5FD9" w:rsidP="00542B58">
            <w:pPr>
              <w:jc w:val="center"/>
              <w:rPr>
                <w:ins w:id="277" w:author="ABDUL RAUF" w:date="2022-05-14T22:14:00Z"/>
                <w:b w:val="0"/>
                <w:bCs w:val="0"/>
                <w:sz w:val="24"/>
                <w:szCs w:val="24"/>
              </w:rPr>
            </w:pPr>
            <w:ins w:id="278" w:author="ABDUL RAUF" w:date="2022-05-14T22:15:00Z">
              <w:r>
                <w:rPr>
                  <w:b w:val="0"/>
                  <w:bCs w:val="0"/>
                  <w:sz w:val="24"/>
                  <w:szCs w:val="24"/>
                </w:rPr>
                <w:t>Y</w:t>
              </w:r>
            </w:ins>
          </w:p>
        </w:tc>
        <w:tc>
          <w:tcPr>
            <w:tcW w:w="2923" w:type="dxa"/>
          </w:tcPr>
          <w:p w14:paraId="5C6BCACE" w14:textId="4F4969BA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9" w:author="ABDUL RAUF" w:date="2022-05-14T22:14:00Z"/>
                <w:sz w:val="24"/>
                <w:szCs w:val="24"/>
              </w:rPr>
            </w:pPr>
            <w:ins w:id="280" w:author="ABDUL RAUF" w:date="2022-05-14T22:15:00Z">
              <w:r>
                <w:rPr>
                  <w:sz w:val="24"/>
                  <w:szCs w:val="24"/>
                </w:rPr>
                <w:t>False</w:t>
              </w:r>
            </w:ins>
          </w:p>
        </w:tc>
        <w:tc>
          <w:tcPr>
            <w:tcW w:w="2923" w:type="dxa"/>
          </w:tcPr>
          <w:p w14:paraId="2E502504" w14:textId="01BF6422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1" w:author="ABDUL RAUF" w:date="2022-05-14T22:14:00Z"/>
                <w:sz w:val="24"/>
                <w:szCs w:val="24"/>
              </w:rPr>
            </w:pPr>
            <w:ins w:id="282" w:author="ABDUL RAUF" w:date="2022-05-14T22:15:00Z">
              <w:r>
                <w:rPr>
                  <w:sz w:val="24"/>
                  <w:szCs w:val="24"/>
                </w:rPr>
                <w:t>False</w:t>
              </w:r>
            </w:ins>
          </w:p>
        </w:tc>
      </w:tr>
    </w:tbl>
    <w:p w14:paraId="46C7C198" w14:textId="77777777" w:rsidR="006F5FD9" w:rsidRDefault="006F5FD9" w:rsidP="006F5FD9">
      <w:pPr>
        <w:pStyle w:val="ListParagraph"/>
        <w:ind w:left="1548"/>
        <w:jc w:val="both"/>
        <w:rPr>
          <w:ins w:id="283" w:author="ABDUL RAUF" w:date="2022-05-14T22:05:00Z"/>
          <w:sz w:val="24"/>
          <w:szCs w:val="24"/>
        </w:rPr>
        <w:pPrChange w:id="284" w:author="ABDUL RAUF" w:date="2022-05-14T22:15:00Z">
          <w:pPr>
            <w:pStyle w:val="ListParagraph"/>
            <w:numPr>
              <w:numId w:val="2"/>
            </w:numPr>
            <w:ind w:left="1548" w:hanging="360"/>
            <w:jc w:val="both"/>
          </w:pPr>
        </w:pPrChange>
      </w:pPr>
    </w:p>
    <w:p w14:paraId="3A0C51F9" w14:textId="4882B915" w:rsidR="00274D4B" w:rsidRDefault="00274D4B" w:rsidP="00274D4B">
      <w:pPr>
        <w:pStyle w:val="ListParagraph"/>
        <w:numPr>
          <w:ilvl w:val="0"/>
          <w:numId w:val="2"/>
        </w:numPr>
        <w:jc w:val="both"/>
        <w:rPr>
          <w:ins w:id="285" w:author="ABDUL RAUF" w:date="2022-05-14T22:15:00Z"/>
          <w:sz w:val="24"/>
          <w:szCs w:val="24"/>
        </w:rPr>
      </w:pPr>
      <w:ins w:id="286" w:author="ABDUL RAUF" w:date="2022-05-14T22:05:00Z">
        <w:r>
          <w:rPr>
            <w:sz w:val="24"/>
            <w:szCs w:val="24"/>
          </w:rPr>
          <w:t>inches_to_cm(inches)</w:t>
        </w:r>
      </w:ins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48"/>
        <w:gridCol w:w="2923"/>
        <w:gridCol w:w="2923"/>
        <w:tblGridChange w:id="287">
          <w:tblGrid>
            <w:gridCol w:w="3148"/>
            <w:gridCol w:w="2923"/>
            <w:gridCol w:w="2923"/>
          </w:tblGrid>
        </w:tblGridChange>
      </w:tblGrid>
      <w:tr w:rsidR="006F5FD9" w14:paraId="0BD059FD" w14:textId="77777777" w:rsidTr="00542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88" w:author="ABDUL RAUF" w:date="2022-05-14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F5C8C4D" w14:textId="233D094E" w:rsidR="006F5FD9" w:rsidRPr="00FB654B" w:rsidRDefault="006F5FD9" w:rsidP="00542B58">
            <w:pPr>
              <w:jc w:val="center"/>
              <w:rPr>
                <w:ins w:id="289" w:author="ABDUL RAUF" w:date="2022-05-14T22:15:00Z"/>
                <w:sz w:val="24"/>
                <w:szCs w:val="24"/>
              </w:rPr>
            </w:pPr>
            <w:ins w:id="290" w:author="ABDUL RAUF" w:date="2022-05-14T22:15:00Z">
              <w:r>
                <w:rPr>
                  <w:sz w:val="24"/>
                  <w:szCs w:val="24"/>
                </w:rPr>
                <w:t xml:space="preserve">Given Value </w:t>
              </w:r>
              <w:r>
                <w:rPr>
                  <w:sz w:val="24"/>
                  <w:szCs w:val="24"/>
                </w:rPr>
                <w:t>in inches</w:t>
              </w:r>
            </w:ins>
          </w:p>
        </w:tc>
        <w:tc>
          <w:tcPr>
            <w:tcW w:w="2923" w:type="dxa"/>
          </w:tcPr>
          <w:p w14:paraId="7C7F6187" w14:textId="77777777" w:rsidR="006F5FD9" w:rsidRDefault="006F5FD9" w:rsidP="00542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91" w:author="ABDUL RAUF" w:date="2022-05-14T22:15:00Z"/>
                <w:sz w:val="24"/>
                <w:szCs w:val="24"/>
              </w:rPr>
            </w:pPr>
            <w:ins w:id="292" w:author="ABDUL RAUF" w:date="2022-05-14T22:15:00Z">
              <w:r>
                <w:rPr>
                  <w:sz w:val="24"/>
                  <w:szCs w:val="24"/>
                </w:rPr>
                <w:t>Return Value</w:t>
              </w:r>
            </w:ins>
          </w:p>
        </w:tc>
        <w:tc>
          <w:tcPr>
            <w:tcW w:w="2923" w:type="dxa"/>
          </w:tcPr>
          <w:p w14:paraId="3DCD660A" w14:textId="77777777" w:rsidR="006F5FD9" w:rsidRDefault="006F5FD9" w:rsidP="00542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93" w:author="ABDUL RAUF" w:date="2022-05-14T22:15:00Z"/>
                <w:sz w:val="24"/>
                <w:szCs w:val="24"/>
              </w:rPr>
            </w:pPr>
            <w:ins w:id="294" w:author="ABDUL RAUF" w:date="2022-05-14T22:15:00Z">
              <w:r>
                <w:rPr>
                  <w:sz w:val="24"/>
                  <w:szCs w:val="24"/>
                </w:rPr>
                <w:t>Expected Value</w:t>
              </w:r>
            </w:ins>
          </w:p>
        </w:tc>
      </w:tr>
      <w:tr w:rsidR="006F5FD9" w14:paraId="79A30910" w14:textId="77777777" w:rsidTr="0054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95" w:author="ABDUL RAUF" w:date="2022-05-14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318F5E8" w14:textId="7224227D" w:rsidR="006F5FD9" w:rsidRPr="00542B58" w:rsidRDefault="006F5FD9" w:rsidP="00542B58">
            <w:pPr>
              <w:jc w:val="center"/>
              <w:rPr>
                <w:ins w:id="296" w:author="ABDUL RAUF" w:date="2022-05-14T22:15:00Z"/>
                <w:b w:val="0"/>
                <w:bCs w:val="0"/>
                <w:sz w:val="24"/>
                <w:szCs w:val="24"/>
              </w:rPr>
            </w:pPr>
            <w:ins w:id="297" w:author="ABDUL RAUF" w:date="2022-05-14T22:15:00Z">
              <w:r>
                <w:rPr>
                  <w:b w:val="0"/>
                  <w:bCs w:val="0"/>
                  <w:sz w:val="24"/>
                  <w:szCs w:val="24"/>
                </w:rPr>
                <w:t>1</w:t>
              </w:r>
            </w:ins>
          </w:p>
        </w:tc>
        <w:tc>
          <w:tcPr>
            <w:tcW w:w="2923" w:type="dxa"/>
          </w:tcPr>
          <w:p w14:paraId="7F9EAB8E" w14:textId="78EA3E3F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98" w:author="ABDUL RAUF" w:date="2022-05-14T22:15:00Z"/>
                <w:sz w:val="24"/>
                <w:szCs w:val="24"/>
              </w:rPr>
            </w:pPr>
            <w:ins w:id="299" w:author="ABDUL RAUF" w:date="2022-05-14T22:15:00Z">
              <w:r>
                <w:rPr>
                  <w:sz w:val="24"/>
                  <w:szCs w:val="24"/>
                </w:rPr>
                <w:t>2.54</w:t>
              </w:r>
            </w:ins>
          </w:p>
        </w:tc>
        <w:tc>
          <w:tcPr>
            <w:tcW w:w="2923" w:type="dxa"/>
          </w:tcPr>
          <w:p w14:paraId="05286478" w14:textId="0F043191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0" w:author="ABDUL RAUF" w:date="2022-05-14T22:15:00Z"/>
                <w:sz w:val="24"/>
                <w:szCs w:val="24"/>
              </w:rPr>
            </w:pPr>
            <w:ins w:id="301" w:author="ABDUL RAUF" w:date="2022-05-14T22:15:00Z">
              <w:r>
                <w:rPr>
                  <w:sz w:val="24"/>
                  <w:szCs w:val="24"/>
                </w:rPr>
                <w:t>2.54</w:t>
              </w:r>
            </w:ins>
          </w:p>
        </w:tc>
      </w:tr>
      <w:tr w:rsidR="006F5FD9" w14:paraId="0EB90F91" w14:textId="77777777" w:rsidTr="00542B58">
        <w:trPr>
          <w:ins w:id="302" w:author="ABDUL RAUF" w:date="2022-05-14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E9F90DD" w14:textId="212104DC" w:rsidR="006F5FD9" w:rsidRPr="00542B58" w:rsidRDefault="006F5FD9" w:rsidP="00542B58">
            <w:pPr>
              <w:jc w:val="center"/>
              <w:rPr>
                <w:ins w:id="303" w:author="ABDUL RAUF" w:date="2022-05-14T22:15:00Z"/>
                <w:b w:val="0"/>
                <w:bCs w:val="0"/>
                <w:sz w:val="24"/>
                <w:szCs w:val="24"/>
              </w:rPr>
            </w:pPr>
            <w:ins w:id="304" w:author="ABDUL RAUF" w:date="2022-05-14T22:15:00Z">
              <w:r>
                <w:rPr>
                  <w:b w:val="0"/>
                  <w:bCs w:val="0"/>
                  <w:sz w:val="24"/>
                  <w:szCs w:val="24"/>
                </w:rPr>
                <w:t>12</w:t>
              </w:r>
            </w:ins>
          </w:p>
        </w:tc>
        <w:tc>
          <w:tcPr>
            <w:tcW w:w="2923" w:type="dxa"/>
          </w:tcPr>
          <w:p w14:paraId="4A855769" w14:textId="3F4E3B93" w:rsidR="006F5FD9" w:rsidRDefault="006F5FD9" w:rsidP="00542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5" w:author="ABDUL RAUF" w:date="2022-05-14T22:15:00Z"/>
                <w:sz w:val="24"/>
                <w:szCs w:val="24"/>
              </w:rPr>
            </w:pPr>
            <w:ins w:id="306" w:author="ABDUL RAUF" w:date="2022-05-14T22:16:00Z">
              <w:r>
                <w:rPr>
                  <w:sz w:val="24"/>
                  <w:szCs w:val="24"/>
                </w:rPr>
                <w:t>30.48</w:t>
              </w:r>
            </w:ins>
          </w:p>
        </w:tc>
        <w:tc>
          <w:tcPr>
            <w:tcW w:w="2923" w:type="dxa"/>
          </w:tcPr>
          <w:p w14:paraId="78772AFC" w14:textId="4AA80100" w:rsidR="006F5FD9" w:rsidRDefault="006F5FD9" w:rsidP="00542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7" w:author="ABDUL RAUF" w:date="2022-05-14T22:15:00Z"/>
                <w:sz w:val="24"/>
                <w:szCs w:val="24"/>
              </w:rPr>
            </w:pPr>
            <w:ins w:id="308" w:author="ABDUL RAUF" w:date="2022-05-14T22:16:00Z">
              <w:r>
                <w:rPr>
                  <w:sz w:val="24"/>
                  <w:szCs w:val="24"/>
                </w:rPr>
                <w:t>30.48</w:t>
              </w:r>
            </w:ins>
          </w:p>
        </w:tc>
      </w:tr>
      <w:tr w:rsidR="006F5FD9" w14:paraId="199ED603" w14:textId="77777777" w:rsidTr="0054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09" w:author="ABDUL RAUF" w:date="2022-05-14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C96F7A1" w14:textId="0A1253C9" w:rsidR="006F5FD9" w:rsidRPr="00542B58" w:rsidRDefault="006F5FD9" w:rsidP="00542B58">
            <w:pPr>
              <w:jc w:val="center"/>
              <w:rPr>
                <w:ins w:id="310" w:author="ABDUL RAUF" w:date="2022-05-14T22:15:00Z"/>
                <w:b w:val="0"/>
                <w:bCs w:val="0"/>
                <w:sz w:val="24"/>
                <w:szCs w:val="24"/>
              </w:rPr>
            </w:pPr>
            <w:ins w:id="311" w:author="ABDUL RAUF" w:date="2022-05-14T22:16:00Z">
              <w:r>
                <w:rPr>
                  <w:b w:val="0"/>
                  <w:bCs w:val="0"/>
                  <w:sz w:val="24"/>
                  <w:szCs w:val="24"/>
                </w:rPr>
                <w:t>7.4</w:t>
              </w:r>
            </w:ins>
          </w:p>
        </w:tc>
        <w:tc>
          <w:tcPr>
            <w:tcW w:w="2923" w:type="dxa"/>
          </w:tcPr>
          <w:p w14:paraId="76A6C00A" w14:textId="5602E9F8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2" w:author="ABDUL RAUF" w:date="2022-05-14T22:15:00Z"/>
                <w:sz w:val="24"/>
                <w:szCs w:val="24"/>
              </w:rPr>
            </w:pPr>
            <w:ins w:id="313" w:author="ABDUL RAUF" w:date="2022-05-14T22:16:00Z">
              <w:r>
                <w:rPr>
                  <w:sz w:val="24"/>
                  <w:szCs w:val="24"/>
                </w:rPr>
                <w:t>18.8</w:t>
              </w:r>
            </w:ins>
          </w:p>
        </w:tc>
        <w:tc>
          <w:tcPr>
            <w:tcW w:w="2923" w:type="dxa"/>
          </w:tcPr>
          <w:p w14:paraId="762236D7" w14:textId="52484902" w:rsidR="006F5FD9" w:rsidRDefault="006F5FD9" w:rsidP="00542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4" w:author="ABDUL RAUF" w:date="2022-05-14T22:15:00Z"/>
                <w:sz w:val="24"/>
                <w:szCs w:val="24"/>
              </w:rPr>
            </w:pPr>
            <w:ins w:id="315" w:author="ABDUL RAUF" w:date="2022-05-14T22:16:00Z">
              <w:r>
                <w:rPr>
                  <w:sz w:val="24"/>
                  <w:szCs w:val="24"/>
                </w:rPr>
                <w:t>18.8</w:t>
              </w:r>
            </w:ins>
          </w:p>
        </w:tc>
      </w:tr>
    </w:tbl>
    <w:p w14:paraId="5A032482" w14:textId="77777777" w:rsidR="006F5FD9" w:rsidRPr="00274D4B" w:rsidRDefault="006F5FD9" w:rsidP="006F5FD9">
      <w:pPr>
        <w:pStyle w:val="ListParagraph"/>
        <w:ind w:left="1548"/>
        <w:jc w:val="both"/>
        <w:rPr>
          <w:ins w:id="316" w:author="ABDUL RAUF" w:date="2022-05-14T21:59:00Z"/>
          <w:sz w:val="24"/>
          <w:szCs w:val="24"/>
          <w:rPrChange w:id="317" w:author="ABDUL RAUF" w:date="2022-05-14T22:04:00Z">
            <w:rPr>
              <w:ins w:id="318" w:author="ABDUL RAUF" w:date="2022-05-14T21:59:00Z"/>
            </w:rPr>
          </w:rPrChange>
        </w:rPr>
        <w:pPrChange w:id="319" w:author="ABDUL RAUF" w:date="2022-05-14T22:15:00Z">
          <w:pPr>
            <w:jc w:val="both"/>
          </w:pPr>
        </w:pPrChange>
      </w:pPr>
    </w:p>
    <w:p w14:paraId="226AEB13" w14:textId="2BBCD259" w:rsidR="006F5FD9" w:rsidRDefault="006F5FD9" w:rsidP="00ED6544">
      <w:pPr>
        <w:jc w:val="both"/>
        <w:rPr>
          <w:ins w:id="320" w:author="ABDUL RAUF" w:date="2022-05-14T22:16:00Z"/>
          <w:b/>
          <w:bCs/>
          <w:sz w:val="24"/>
          <w:szCs w:val="24"/>
        </w:rPr>
      </w:pPr>
      <w:ins w:id="321" w:author="ABDUL RAUF" w:date="2022-05-14T22:16:00Z">
        <w:r w:rsidRPr="006F5FD9">
          <w:rPr>
            <w:b/>
            <w:bCs/>
            <w:sz w:val="24"/>
            <w:szCs w:val="24"/>
            <w:rPrChange w:id="322" w:author="ABDUL RAUF" w:date="2022-05-14T22:16:00Z">
              <w:rPr>
                <w:b/>
                <w:bCs/>
              </w:rPr>
            </w:rPrChange>
          </w:rPr>
          <w:t>Screen Shots</w:t>
        </w:r>
      </w:ins>
    </w:p>
    <w:p w14:paraId="05DE6545" w14:textId="06F5A4E6" w:rsidR="006F5FD9" w:rsidRDefault="00413B55" w:rsidP="00ED6544">
      <w:pPr>
        <w:jc w:val="both"/>
        <w:rPr>
          <w:ins w:id="323" w:author="ABDUL RAUF" w:date="2022-05-14T22:18:00Z"/>
          <w:sz w:val="24"/>
          <w:szCs w:val="24"/>
        </w:rPr>
      </w:pPr>
      <w:ins w:id="324" w:author="ABDUL RAUF" w:date="2022-05-14T22:17:00Z">
        <w:r>
          <w:rPr>
            <w:b/>
            <w:bCs/>
            <w:sz w:val="24"/>
            <w:szCs w:val="24"/>
          </w:rPr>
          <w:tab/>
        </w:r>
        <w:r>
          <w:rPr>
            <w:sz w:val="24"/>
            <w:szCs w:val="24"/>
          </w:rPr>
          <w:t>These test cases are ran automatically by python unit t</w:t>
        </w:r>
      </w:ins>
      <w:ins w:id="325" w:author="ABDUL RAUF" w:date="2022-05-14T22:18:00Z">
        <w:r>
          <w:rPr>
            <w:sz w:val="24"/>
            <w:szCs w:val="24"/>
          </w:rPr>
          <w:t>est and the given results are</w:t>
        </w:r>
      </w:ins>
    </w:p>
    <w:p w14:paraId="18C3CE05" w14:textId="7B9CEFF9" w:rsidR="00413B55" w:rsidRPr="00413B55" w:rsidRDefault="00413B55" w:rsidP="00ED6544">
      <w:pPr>
        <w:jc w:val="both"/>
        <w:rPr>
          <w:sz w:val="24"/>
          <w:szCs w:val="24"/>
          <w:rPrChange w:id="326" w:author="ABDUL RAUF" w:date="2022-05-14T22:17:00Z">
            <w:rPr>
              <w:b/>
              <w:bCs/>
              <w:sz w:val="24"/>
              <w:szCs w:val="24"/>
            </w:rPr>
          </w:rPrChange>
        </w:rPr>
        <w:pPrChange w:id="327" w:author="ABDUL RAUF" w:date="2022-05-14T21:59:00Z">
          <w:pPr/>
        </w:pPrChange>
      </w:pPr>
      <w:ins w:id="328" w:author="ABDUL RAUF" w:date="2022-05-14T22:18:00Z">
        <w:r w:rsidRPr="00413B55">
          <w:rPr>
            <w:sz w:val="24"/>
            <w:szCs w:val="24"/>
          </w:rPr>
          <w:drawing>
            <wp:inline distT="0" distB="0" distL="0" distR="0" wp14:anchorId="040D6361" wp14:editId="4FD24AF4">
              <wp:extent cx="5943600" cy="1584325"/>
              <wp:effectExtent l="0" t="0" r="0" b="0"/>
              <wp:docPr id="2" name="Picture 2" descr="Text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Text&#10;&#10;Description automatically generated with low confidence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584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z w:val="24"/>
            <w:szCs w:val="24"/>
          </w:rPr>
          <w:t xml:space="preserve">Each dot in the first line contains the status of test case, </w:t>
        </w:r>
      </w:ins>
      <w:ins w:id="329" w:author="ABDUL RAUF" w:date="2022-05-14T22:19:00Z">
        <w:r>
          <w:rPr>
            <w:sz w:val="24"/>
            <w:szCs w:val="24"/>
          </w:rPr>
          <w:t>“.” means the test</w:t>
        </w:r>
      </w:ins>
      <w:ins w:id="330" w:author="ABDUL RAUF" w:date="2022-05-14T22:18:00Z">
        <w:r>
          <w:rPr>
            <w:sz w:val="24"/>
            <w:szCs w:val="24"/>
          </w:rPr>
          <w:t xml:space="preserve"> </w:t>
        </w:r>
      </w:ins>
      <w:ins w:id="331" w:author="ABDUL RAUF" w:date="2022-05-14T22:19:00Z">
        <w:r>
          <w:rPr>
            <w:sz w:val="24"/>
            <w:szCs w:val="24"/>
          </w:rPr>
          <w:t xml:space="preserve">ran without any error. The function ran 5 test cases with the values given in the test case tables for </w:t>
        </w:r>
      </w:ins>
      <w:ins w:id="332" w:author="ABDUL RAUF" w:date="2022-05-14T22:20:00Z">
        <w:r>
          <w:rPr>
            <w:sz w:val="24"/>
            <w:szCs w:val="24"/>
          </w:rPr>
          <w:t>each function and the results are as expected without any error.</w:t>
        </w:r>
      </w:ins>
    </w:p>
    <w:sectPr w:rsidR="00413B55" w:rsidRPr="0041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385E"/>
    <w:multiLevelType w:val="hybridMultilevel"/>
    <w:tmpl w:val="1E027D5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" w15:restartNumberingAfterBreak="0">
    <w:nsid w:val="78577565"/>
    <w:multiLevelType w:val="hybridMultilevel"/>
    <w:tmpl w:val="E24C1E3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795825982">
    <w:abstractNumId w:val="1"/>
  </w:num>
  <w:num w:numId="2" w16cid:durableId="139863069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DUL RAUF">
    <w15:presenceInfo w15:providerId="None" w15:userId="ABDUL RAU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AF"/>
    <w:rsid w:val="00045404"/>
    <w:rsid w:val="00274D4B"/>
    <w:rsid w:val="0033160C"/>
    <w:rsid w:val="00413B55"/>
    <w:rsid w:val="005C5EAF"/>
    <w:rsid w:val="006F5FD9"/>
    <w:rsid w:val="00721C21"/>
    <w:rsid w:val="00EB4FEE"/>
    <w:rsid w:val="00ED55F7"/>
    <w:rsid w:val="00ED6544"/>
    <w:rsid w:val="00FB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9633"/>
  <w15:chartTrackingRefBased/>
  <w15:docId w15:val="{A0F1F9CE-A485-404F-8D29-0AD67A09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D55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5404"/>
    <w:pPr>
      <w:ind w:left="720"/>
      <w:contextualSpacing/>
    </w:pPr>
  </w:style>
  <w:style w:type="table" w:styleId="TableGrid">
    <w:name w:val="Table Grid"/>
    <w:basedOn w:val="TableNormal"/>
    <w:uiPriority w:val="39"/>
    <w:rsid w:val="00FB6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FB654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RAUF</dc:creator>
  <cp:keywords/>
  <dc:description/>
  <cp:lastModifiedBy>ABDUL RAUF</cp:lastModifiedBy>
  <cp:revision>4</cp:revision>
  <dcterms:created xsi:type="dcterms:W3CDTF">2022-05-14T16:45:00Z</dcterms:created>
  <dcterms:modified xsi:type="dcterms:W3CDTF">2022-05-14T17:20:00Z</dcterms:modified>
</cp:coreProperties>
</file>